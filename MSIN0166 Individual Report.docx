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8152" w14:textId="144101C3" w:rsidR="00920548" w:rsidRPr="00920548" w:rsidRDefault="00920548" w:rsidP="00920548">
      <w:pPr>
        <w:pStyle w:val="Title"/>
        <w:rPr>
          <w:rFonts w:hint="eastAsia"/>
          <w:sz w:val="72"/>
          <w:szCs w:val="48"/>
          <w:lang w:eastAsia="zh-CN"/>
        </w:rPr>
      </w:pPr>
      <w:r w:rsidRPr="00920548">
        <w:rPr>
          <w:sz w:val="72"/>
          <w:szCs w:val="48"/>
        </w:rPr>
        <w:t>dATA eNGINEERING iNDIVIDUAL cOURSEWORK</w:t>
      </w:r>
    </w:p>
    <w:p w14:paraId="4A94BD93" w14:textId="45793FCD" w:rsidR="00920548" w:rsidRPr="00920548" w:rsidRDefault="00345E94">
      <w:pPr>
        <w:pStyle w:val="Subtitle"/>
        <w:rPr>
          <w:color w:val="007F00"/>
          <w:lang w:eastAsia="zh-CN"/>
        </w:rPr>
      </w:pPr>
      <w:r>
        <w:rPr>
          <w:color w:val="007F00"/>
          <w:lang w:eastAsia="zh-CN"/>
        </w:rPr>
        <w:t>SPOTIFY PLAYLISTS</w:t>
      </w:r>
      <w:r w:rsidR="00920548" w:rsidRPr="00920548">
        <w:rPr>
          <w:color w:val="007F00"/>
          <w:lang w:eastAsia="zh-CN"/>
        </w:rPr>
        <w:t xml:space="preserve">: </w:t>
      </w:r>
    </w:p>
    <w:p w14:paraId="61D87F4A" w14:textId="38E1D427" w:rsidR="00C323FD" w:rsidRPr="00920548" w:rsidRDefault="00920548">
      <w:pPr>
        <w:pStyle w:val="Subtitle"/>
        <w:rPr>
          <w:color w:val="007F00"/>
        </w:rPr>
      </w:pPr>
      <w:r w:rsidRPr="00920548">
        <w:rPr>
          <w:color w:val="007F00"/>
          <w:lang w:eastAsia="zh-CN"/>
        </w:rPr>
        <w:t>A Sentimental Analysis</w:t>
      </w:r>
    </w:p>
    <w:p w14:paraId="51410EDD" w14:textId="5CB65D03" w:rsidR="00240452" w:rsidRPr="00240452" w:rsidRDefault="00240452" w:rsidP="00240452">
      <w:pPr>
        <w:spacing w:after="0" w:line="240" w:lineRule="auto"/>
        <w:rPr>
          <w:rFonts w:ascii="Times New Roman" w:eastAsia="Times New Roman" w:hAnsi="Times New Roman" w:cs="Times New Roman"/>
          <w:color w:val="auto"/>
          <w:lang w:eastAsia="zh-CN"/>
        </w:rPr>
      </w:pPr>
      <w:r w:rsidRPr="00240452">
        <w:rPr>
          <w:rFonts w:ascii="Times New Roman" w:eastAsia="Times New Roman" w:hAnsi="Times New Roman" w:cs="Times New Roman"/>
          <w:color w:val="auto"/>
          <w:lang w:eastAsia="zh-CN"/>
        </w:rPr>
        <w:fldChar w:fldCharType="begin"/>
      </w:r>
      <w:r w:rsidRPr="00240452">
        <w:rPr>
          <w:rFonts w:ascii="Times New Roman" w:eastAsia="Times New Roman" w:hAnsi="Times New Roman" w:cs="Times New Roman"/>
          <w:color w:val="auto"/>
          <w:lang w:eastAsia="zh-CN"/>
        </w:rPr>
        <w:instrText xml:space="preserve"> INCLUDEPICTURE "https://i.insider.com/61aaa83c35814a00195e902e?width=1136&amp;format=jpeg" \* MERGEFORMATINET </w:instrText>
      </w:r>
      <w:r w:rsidRPr="00240452">
        <w:rPr>
          <w:rFonts w:ascii="Times New Roman" w:eastAsia="Times New Roman" w:hAnsi="Times New Roman" w:cs="Times New Roman"/>
          <w:color w:val="auto"/>
          <w:lang w:eastAsia="zh-CN"/>
        </w:rPr>
        <w:fldChar w:fldCharType="separate"/>
      </w:r>
      <w:r w:rsidRPr="00240452">
        <w:rPr>
          <w:rFonts w:ascii="Times New Roman" w:eastAsia="Times New Roman" w:hAnsi="Times New Roman" w:cs="Times New Roman"/>
          <w:color w:val="auto"/>
          <w:lang w:eastAsia="zh-CN"/>
        </w:rPr>
        <w:drawing>
          <wp:inline distT="0" distB="0" distL="0" distR="0" wp14:anchorId="79C337D0" wp14:editId="58D5F5AC">
            <wp:extent cx="5274945" cy="3148602"/>
            <wp:effectExtent l="0" t="0" r="0" b="1270"/>
            <wp:docPr id="1" name="Picture 1" descr="How to Upload Music to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pload Music to Spotify"/>
                    <pic:cNvPicPr>
                      <a:picLocks noChangeAspect="1" noChangeArrowheads="1"/>
                    </pic:cNvPicPr>
                  </pic:nvPicPr>
                  <pic:blipFill rotWithShape="1">
                    <a:blip r:embed="rId12">
                      <a:extLst>
                        <a:ext uri="{28A0092B-C50C-407E-A947-70E740481C1C}">
                          <a14:useLocalDpi xmlns:a14="http://schemas.microsoft.com/office/drawing/2010/main" val="0"/>
                        </a:ext>
                      </a:extLst>
                    </a:blip>
                    <a:srcRect t="20372"/>
                    <a:stretch/>
                  </pic:blipFill>
                  <pic:spPr bwMode="auto">
                    <a:xfrm>
                      <a:off x="0" y="0"/>
                      <a:ext cx="5274945" cy="3148602"/>
                    </a:xfrm>
                    <a:prstGeom prst="rect">
                      <a:avLst/>
                    </a:prstGeom>
                    <a:noFill/>
                    <a:ln>
                      <a:noFill/>
                    </a:ln>
                    <a:extLst>
                      <a:ext uri="{53640926-AAD7-44D8-BBD7-CCE9431645EC}">
                        <a14:shadowObscured xmlns:a14="http://schemas.microsoft.com/office/drawing/2010/main"/>
                      </a:ext>
                    </a:extLst>
                  </pic:spPr>
                </pic:pic>
              </a:graphicData>
            </a:graphic>
          </wp:inline>
        </w:drawing>
      </w:r>
      <w:r w:rsidRPr="00240452">
        <w:rPr>
          <w:rFonts w:ascii="Times New Roman" w:eastAsia="Times New Roman" w:hAnsi="Times New Roman" w:cs="Times New Roman"/>
          <w:color w:val="auto"/>
          <w:lang w:eastAsia="zh-CN"/>
        </w:rPr>
        <w:fldChar w:fldCharType="end"/>
      </w:r>
    </w:p>
    <w:p w14:paraId="49982FD2" w14:textId="5B1B2C42" w:rsidR="00C323FD" w:rsidRDefault="00C323FD"/>
    <w:p w14:paraId="72CD41CA" w14:textId="1408B867" w:rsidR="00920548" w:rsidRDefault="00240452">
      <w:pPr>
        <w:pStyle w:val="Author"/>
      </w:pPr>
      <w:r>
        <w:t>April</w:t>
      </w:r>
      <w:r w:rsidR="00920548">
        <w:t xml:space="preserve"> 2022</w:t>
      </w:r>
    </w:p>
    <w:p w14:paraId="6E6F6161" w14:textId="02563027" w:rsidR="00C323FD" w:rsidRDefault="00920548">
      <w:pPr>
        <w:pStyle w:val="Author"/>
      </w:pPr>
      <w:r>
        <w:t>Word Count:</w:t>
      </w:r>
      <w:r w:rsidR="003B7136">
        <w:t xml:space="preserve"> </w:t>
      </w:r>
    </w:p>
    <w:p w14:paraId="41F7BB20" w14:textId="77777777" w:rsidR="00C323FD" w:rsidRDefault="00DD5006">
      <w:r>
        <w:rPr>
          <w:lang w:val="en-GB" w:bidi="en-GB"/>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eastAsia="SimSun"/>
          <w:bCs/>
          <w:noProof/>
        </w:rPr>
      </w:sdtEndPr>
      <w:sdtContent>
        <w:p w14:paraId="57D2A240" w14:textId="77777777" w:rsidR="00C323FD" w:rsidRDefault="00DD5006">
          <w:pPr>
            <w:pStyle w:val="TOCHeading"/>
          </w:pPr>
          <w:r w:rsidRPr="00345E94">
            <w:rPr>
              <w:rStyle w:val="Emphasis"/>
              <w:color w:val="007F00"/>
              <w:lang w:val="en-GB" w:bidi="en-GB"/>
            </w:rPr>
            <w:t>Table of</w:t>
          </w:r>
          <w:r>
            <w:rPr>
              <w:rStyle w:val="Emphasis"/>
              <w:lang w:val="en-GB" w:bidi="en-GB"/>
            </w:rPr>
            <w:br/>
          </w:r>
          <w:r>
            <w:rPr>
              <w:lang w:val="en-GB" w:bidi="en-GB"/>
            </w:rPr>
            <w:t>Contents</w:t>
          </w:r>
        </w:p>
        <w:p w14:paraId="56DE9E2C" w14:textId="3D12B1E2" w:rsidR="00324B19" w:rsidRDefault="00DD5006">
          <w:pPr>
            <w:pStyle w:val="TOC1"/>
            <w:rPr>
              <w:rFonts w:asciiTheme="minorHAnsi" w:eastAsiaTheme="minorEastAsia" w:hAnsiTheme="minorHAnsi"/>
              <w:b w:val="0"/>
              <w:bCs w:val="0"/>
              <w:caps w:val="0"/>
              <w:noProof/>
              <w:color w:val="auto"/>
              <w:sz w:val="24"/>
              <w:lang w:val="en-CN" w:eastAsia="zh-CN"/>
            </w:rPr>
          </w:pPr>
          <w:r>
            <w:rPr>
              <w:noProof/>
              <w:lang w:val="en-GB" w:bidi="en-GB"/>
            </w:rPr>
            <w:fldChar w:fldCharType="begin"/>
          </w:r>
          <w:r>
            <w:rPr>
              <w:lang w:val="en-GB" w:bidi="en-GB"/>
            </w:rPr>
            <w:instrText xml:space="preserve"> TOC \o "1-3" \u </w:instrText>
          </w:r>
          <w:r>
            <w:rPr>
              <w:noProof/>
              <w:lang w:val="en-GB" w:bidi="en-GB"/>
            </w:rPr>
            <w:fldChar w:fldCharType="separate"/>
          </w:r>
          <w:r w:rsidR="00324B19" w:rsidRPr="00295B2C">
            <w:rPr>
              <w:iCs/>
              <w:noProof/>
              <w:color w:val="007F00"/>
            </w:rPr>
            <w:t>1.0</w:t>
          </w:r>
          <w:r w:rsidR="00324B19" w:rsidRPr="00295B2C">
            <w:rPr>
              <w:noProof/>
              <w:lang w:val="en-GB" w:bidi="en-GB"/>
            </w:rPr>
            <w:t xml:space="preserve"> </w:t>
          </w:r>
          <w:r w:rsidR="00324B19">
            <w:rPr>
              <w:noProof/>
            </w:rPr>
            <w:t>Introduction</w:t>
          </w:r>
          <w:r w:rsidR="00324B19">
            <w:rPr>
              <w:noProof/>
            </w:rPr>
            <w:tab/>
          </w:r>
          <w:r w:rsidR="00324B19">
            <w:rPr>
              <w:noProof/>
            </w:rPr>
            <w:fldChar w:fldCharType="begin"/>
          </w:r>
          <w:r w:rsidR="00324B19">
            <w:rPr>
              <w:noProof/>
            </w:rPr>
            <w:instrText xml:space="preserve"> PAGEREF _Toc100362348 \h </w:instrText>
          </w:r>
          <w:r w:rsidR="00324B19">
            <w:rPr>
              <w:noProof/>
            </w:rPr>
          </w:r>
          <w:r w:rsidR="00324B19">
            <w:rPr>
              <w:noProof/>
            </w:rPr>
            <w:fldChar w:fldCharType="separate"/>
          </w:r>
          <w:r w:rsidR="00324B19">
            <w:rPr>
              <w:noProof/>
            </w:rPr>
            <w:t>1</w:t>
          </w:r>
          <w:r w:rsidR="00324B19">
            <w:rPr>
              <w:noProof/>
            </w:rPr>
            <w:fldChar w:fldCharType="end"/>
          </w:r>
        </w:p>
        <w:p w14:paraId="3566E40A" w14:textId="466D063A"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2.0</w:t>
          </w:r>
          <w:r>
            <w:rPr>
              <w:noProof/>
            </w:rPr>
            <w:t xml:space="preserve"> Data Collection</w:t>
          </w:r>
          <w:r>
            <w:rPr>
              <w:noProof/>
            </w:rPr>
            <w:tab/>
          </w:r>
          <w:r>
            <w:rPr>
              <w:noProof/>
            </w:rPr>
            <w:fldChar w:fldCharType="begin"/>
          </w:r>
          <w:r>
            <w:rPr>
              <w:noProof/>
            </w:rPr>
            <w:instrText xml:space="preserve"> PAGEREF _Toc100362349 \h </w:instrText>
          </w:r>
          <w:r>
            <w:rPr>
              <w:noProof/>
            </w:rPr>
          </w:r>
          <w:r>
            <w:rPr>
              <w:noProof/>
            </w:rPr>
            <w:fldChar w:fldCharType="separate"/>
          </w:r>
          <w:r>
            <w:rPr>
              <w:noProof/>
            </w:rPr>
            <w:t>2</w:t>
          </w:r>
          <w:r>
            <w:rPr>
              <w:noProof/>
            </w:rPr>
            <w:fldChar w:fldCharType="end"/>
          </w:r>
        </w:p>
        <w:p w14:paraId="4747163E" w14:textId="78195377" w:rsidR="00324B19" w:rsidRDefault="00324B19">
          <w:pPr>
            <w:pStyle w:val="TOC2"/>
            <w:rPr>
              <w:rFonts w:eastAsiaTheme="minorEastAsia"/>
              <w:bCs w:val="0"/>
              <w:noProof/>
              <w:color w:val="auto"/>
              <w:szCs w:val="24"/>
              <w:lang w:val="en-CN" w:eastAsia="zh-CN"/>
            </w:rPr>
          </w:pPr>
          <w:r>
            <w:rPr>
              <w:noProof/>
            </w:rPr>
            <w:t>2.1 Spotify Data</w:t>
          </w:r>
          <w:r>
            <w:rPr>
              <w:noProof/>
            </w:rPr>
            <w:tab/>
          </w:r>
          <w:r>
            <w:rPr>
              <w:noProof/>
            </w:rPr>
            <w:fldChar w:fldCharType="begin"/>
          </w:r>
          <w:r>
            <w:rPr>
              <w:noProof/>
            </w:rPr>
            <w:instrText xml:space="preserve"> PAGEREF _Toc100362350 \h </w:instrText>
          </w:r>
          <w:r>
            <w:rPr>
              <w:noProof/>
            </w:rPr>
          </w:r>
          <w:r>
            <w:rPr>
              <w:noProof/>
            </w:rPr>
            <w:fldChar w:fldCharType="separate"/>
          </w:r>
          <w:r>
            <w:rPr>
              <w:noProof/>
            </w:rPr>
            <w:t>2</w:t>
          </w:r>
          <w:r>
            <w:rPr>
              <w:noProof/>
            </w:rPr>
            <w:fldChar w:fldCharType="end"/>
          </w:r>
        </w:p>
        <w:p w14:paraId="0D2D34B9" w14:textId="03B2FB12"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3.0</w:t>
          </w:r>
          <w:r>
            <w:rPr>
              <w:noProof/>
            </w:rPr>
            <w:t xml:space="preserve"> Data Processing</w:t>
          </w:r>
          <w:r>
            <w:rPr>
              <w:noProof/>
            </w:rPr>
            <w:tab/>
          </w:r>
          <w:r>
            <w:rPr>
              <w:noProof/>
            </w:rPr>
            <w:fldChar w:fldCharType="begin"/>
          </w:r>
          <w:r>
            <w:rPr>
              <w:noProof/>
            </w:rPr>
            <w:instrText xml:space="preserve"> PAGEREF _Toc100362351 \h </w:instrText>
          </w:r>
          <w:r>
            <w:rPr>
              <w:noProof/>
            </w:rPr>
          </w:r>
          <w:r>
            <w:rPr>
              <w:noProof/>
            </w:rPr>
            <w:fldChar w:fldCharType="separate"/>
          </w:r>
          <w:r>
            <w:rPr>
              <w:noProof/>
            </w:rPr>
            <w:t>3</w:t>
          </w:r>
          <w:r>
            <w:rPr>
              <w:noProof/>
            </w:rPr>
            <w:fldChar w:fldCharType="end"/>
          </w:r>
        </w:p>
        <w:p w14:paraId="1A4C5BC6" w14:textId="44CCC6E2"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_Toc100362352 \h </w:instrText>
          </w:r>
          <w:r>
            <w:rPr>
              <w:noProof/>
            </w:rPr>
          </w:r>
          <w:r>
            <w:rPr>
              <w:noProof/>
            </w:rPr>
            <w:fldChar w:fldCharType="separate"/>
          </w:r>
          <w:r>
            <w:rPr>
              <w:noProof/>
            </w:rPr>
            <w:t>3</w:t>
          </w:r>
          <w:r>
            <w:rPr>
              <w:noProof/>
            </w:rPr>
            <w:fldChar w:fldCharType="end"/>
          </w:r>
        </w:p>
        <w:p w14:paraId="7E69881A" w14:textId="33C6947F"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4.0</w:t>
          </w:r>
          <w:r>
            <w:rPr>
              <w:noProof/>
            </w:rPr>
            <w:t xml:space="preserve"> Relational Database</w:t>
          </w:r>
          <w:r>
            <w:rPr>
              <w:noProof/>
            </w:rPr>
            <w:tab/>
          </w:r>
          <w:r>
            <w:rPr>
              <w:noProof/>
            </w:rPr>
            <w:fldChar w:fldCharType="begin"/>
          </w:r>
          <w:r>
            <w:rPr>
              <w:noProof/>
            </w:rPr>
            <w:instrText xml:space="preserve"> PAGEREF _Toc100362353 \h </w:instrText>
          </w:r>
          <w:r>
            <w:rPr>
              <w:noProof/>
            </w:rPr>
          </w:r>
          <w:r>
            <w:rPr>
              <w:noProof/>
            </w:rPr>
            <w:fldChar w:fldCharType="separate"/>
          </w:r>
          <w:r>
            <w:rPr>
              <w:noProof/>
            </w:rPr>
            <w:t>4</w:t>
          </w:r>
          <w:r>
            <w:rPr>
              <w:noProof/>
            </w:rPr>
            <w:fldChar w:fldCharType="end"/>
          </w:r>
        </w:p>
        <w:p w14:paraId="31975118" w14:textId="7B56A493"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_Toc100362354 \h </w:instrText>
          </w:r>
          <w:r>
            <w:rPr>
              <w:noProof/>
            </w:rPr>
          </w:r>
          <w:r>
            <w:rPr>
              <w:noProof/>
            </w:rPr>
            <w:fldChar w:fldCharType="separate"/>
          </w:r>
          <w:r>
            <w:rPr>
              <w:noProof/>
            </w:rPr>
            <w:t>4</w:t>
          </w:r>
          <w:r>
            <w:rPr>
              <w:noProof/>
            </w:rPr>
            <w:fldChar w:fldCharType="end"/>
          </w:r>
        </w:p>
        <w:p w14:paraId="150EE51B" w14:textId="46838180"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5.0</w:t>
          </w:r>
          <w:r>
            <w:rPr>
              <w:noProof/>
            </w:rPr>
            <w:t xml:space="preserve"> Data Storage</w:t>
          </w:r>
          <w:r>
            <w:rPr>
              <w:noProof/>
            </w:rPr>
            <w:tab/>
          </w:r>
          <w:r>
            <w:rPr>
              <w:noProof/>
            </w:rPr>
            <w:fldChar w:fldCharType="begin"/>
          </w:r>
          <w:r>
            <w:rPr>
              <w:noProof/>
            </w:rPr>
            <w:instrText xml:space="preserve"> PAGEREF _Toc100362355 \h </w:instrText>
          </w:r>
          <w:r>
            <w:rPr>
              <w:noProof/>
            </w:rPr>
          </w:r>
          <w:r>
            <w:rPr>
              <w:noProof/>
            </w:rPr>
            <w:fldChar w:fldCharType="separate"/>
          </w:r>
          <w:r>
            <w:rPr>
              <w:noProof/>
            </w:rPr>
            <w:t>5</w:t>
          </w:r>
          <w:r>
            <w:rPr>
              <w:noProof/>
            </w:rPr>
            <w:fldChar w:fldCharType="end"/>
          </w:r>
        </w:p>
        <w:p w14:paraId="7777F90C" w14:textId="49BFE977"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_Toc100362356 \h </w:instrText>
          </w:r>
          <w:r>
            <w:rPr>
              <w:noProof/>
            </w:rPr>
          </w:r>
          <w:r>
            <w:rPr>
              <w:noProof/>
            </w:rPr>
            <w:fldChar w:fldCharType="separate"/>
          </w:r>
          <w:r>
            <w:rPr>
              <w:noProof/>
            </w:rPr>
            <w:t>5</w:t>
          </w:r>
          <w:r>
            <w:rPr>
              <w:noProof/>
            </w:rPr>
            <w:fldChar w:fldCharType="end"/>
          </w:r>
        </w:p>
        <w:p w14:paraId="509A430F" w14:textId="20820D5E"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6.0</w:t>
          </w:r>
          <w:r>
            <w:rPr>
              <w:noProof/>
            </w:rPr>
            <w:t xml:space="preserve"> Exploratory Data Analysis</w:t>
          </w:r>
          <w:r>
            <w:rPr>
              <w:noProof/>
            </w:rPr>
            <w:tab/>
          </w:r>
          <w:r>
            <w:rPr>
              <w:noProof/>
            </w:rPr>
            <w:fldChar w:fldCharType="begin"/>
          </w:r>
          <w:r>
            <w:rPr>
              <w:noProof/>
            </w:rPr>
            <w:instrText xml:space="preserve"> PAGEREF _Toc100362357 \h </w:instrText>
          </w:r>
          <w:r>
            <w:rPr>
              <w:noProof/>
            </w:rPr>
          </w:r>
          <w:r>
            <w:rPr>
              <w:noProof/>
            </w:rPr>
            <w:fldChar w:fldCharType="separate"/>
          </w:r>
          <w:r>
            <w:rPr>
              <w:noProof/>
            </w:rPr>
            <w:t>6</w:t>
          </w:r>
          <w:r>
            <w:rPr>
              <w:noProof/>
            </w:rPr>
            <w:fldChar w:fldCharType="end"/>
          </w:r>
        </w:p>
        <w:p w14:paraId="490B8079" w14:textId="7D9CED43"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_Toc100362358 \h </w:instrText>
          </w:r>
          <w:r>
            <w:rPr>
              <w:noProof/>
            </w:rPr>
          </w:r>
          <w:r>
            <w:rPr>
              <w:noProof/>
            </w:rPr>
            <w:fldChar w:fldCharType="separate"/>
          </w:r>
          <w:r>
            <w:rPr>
              <w:noProof/>
            </w:rPr>
            <w:t>6</w:t>
          </w:r>
          <w:r>
            <w:rPr>
              <w:noProof/>
            </w:rPr>
            <w:fldChar w:fldCharType="end"/>
          </w:r>
        </w:p>
        <w:p w14:paraId="594C7C9E" w14:textId="10CE4AB7"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lastRenderedPageBreak/>
            <w:t>7.0</w:t>
          </w:r>
          <w:r>
            <w:rPr>
              <w:noProof/>
            </w:rPr>
            <w:t xml:space="preserve"> Machine Learning models</w:t>
          </w:r>
          <w:r>
            <w:rPr>
              <w:noProof/>
            </w:rPr>
            <w:tab/>
          </w:r>
          <w:r>
            <w:rPr>
              <w:noProof/>
            </w:rPr>
            <w:fldChar w:fldCharType="begin"/>
          </w:r>
          <w:r>
            <w:rPr>
              <w:noProof/>
            </w:rPr>
            <w:instrText xml:space="preserve"> PAGEREF _Toc100362359 \h </w:instrText>
          </w:r>
          <w:r>
            <w:rPr>
              <w:noProof/>
            </w:rPr>
          </w:r>
          <w:r>
            <w:rPr>
              <w:noProof/>
            </w:rPr>
            <w:fldChar w:fldCharType="separate"/>
          </w:r>
          <w:r>
            <w:rPr>
              <w:noProof/>
            </w:rPr>
            <w:t>7</w:t>
          </w:r>
          <w:r>
            <w:rPr>
              <w:noProof/>
            </w:rPr>
            <w:fldChar w:fldCharType="end"/>
          </w:r>
        </w:p>
        <w:p w14:paraId="6655B15B" w14:textId="0F9EB3B7"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_Toc100362360 \h </w:instrText>
          </w:r>
          <w:r>
            <w:rPr>
              <w:noProof/>
            </w:rPr>
          </w:r>
          <w:r>
            <w:rPr>
              <w:noProof/>
            </w:rPr>
            <w:fldChar w:fldCharType="separate"/>
          </w:r>
          <w:r>
            <w:rPr>
              <w:noProof/>
            </w:rPr>
            <w:t>7</w:t>
          </w:r>
          <w:r>
            <w:rPr>
              <w:noProof/>
            </w:rPr>
            <w:fldChar w:fldCharType="end"/>
          </w:r>
        </w:p>
        <w:p w14:paraId="0081E8D9" w14:textId="417DCD89"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8.0</w:t>
          </w:r>
          <w:r>
            <w:rPr>
              <w:noProof/>
            </w:rPr>
            <w:t xml:space="preserve"> Data Pipeline</w:t>
          </w:r>
          <w:r>
            <w:rPr>
              <w:noProof/>
            </w:rPr>
            <w:tab/>
          </w:r>
          <w:r>
            <w:rPr>
              <w:noProof/>
            </w:rPr>
            <w:fldChar w:fldCharType="begin"/>
          </w:r>
          <w:r>
            <w:rPr>
              <w:noProof/>
            </w:rPr>
            <w:instrText xml:space="preserve"> PAGEREF _Toc100362361 \h </w:instrText>
          </w:r>
          <w:r>
            <w:rPr>
              <w:noProof/>
            </w:rPr>
          </w:r>
          <w:r>
            <w:rPr>
              <w:noProof/>
            </w:rPr>
            <w:fldChar w:fldCharType="separate"/>
          </w:r>
          <w:r>
            <w:rPr>
              <w:noProof/>
            </w:rPr>
            <w:t>8</w:t>
          </w:r>
          <w:r>
            <w:rPr>
              <w:noProof/>
            </w:rPr>
            <w:fldChar w:fldCharType="end"/>
          </w:r>
        </w:p>
        <w:p w14:paraId="12CE78D1" w14:textId="069C2ECD"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_Toc100362362 \h </w:instrText>
          </w:r>
          <w:r>
            <w:rPr>
              <w:noProof/>
            </w:rPr>
          </w:r>
          <w:r>
            <w:rPr>
              <w:noProof/>
            </w:rPr>
            <w:fldChar w:fldCharType="separate"/>
          </w:r>
          <w:r>
            <w:rPr>
              <w:noProof/>
            </w:rPr>
            <w:t>8</w:t>
          </w:r>
          <w:r>
            <w:rPr>
              <w:noProof/>
            </w:rPr>
            <w:fldChar w:fldCharType="end"/>
          </w:r>
        </w:p>
        <w:p w14:paraId="15FDB54F" w14:textId="07CA95D1"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9.0</w:t>
          </w:r>
          <w:r>
            <w:rPr>
              <w:noProof/>
            </w:rPr>
            <w:t xml:space="preserve"> Further Opportunities</w:t>
          </w:r>
          <w:r>
            <w:rPr>
              <w:noProof/>
            </w:rPr>
            <w:tab/>
          </w:r>
          <w:r>
            <w:rPr>
              <w:noProof/>
            </w:rPr>
            <w:fldChar w:fldCharType="begin"/>
          </w:r>
          <w:r>
            <w:rPr>
              <w:noProof/>
            </w:rPr>
            <w:instrText xml:space="preserve"> PAGEREF _Toc100362363 \h </w:instrText>
          </w:r>
          <w:r>
            <w:rPr>
              <w:noProof/>
            </w:rPr>
          </w:r>
          <w:r>
            <w:rPr>
              <w:noProof/>
            </w:rPr>
            <w:fldChar w:fldCharType="separate"/>
          </w:r>
          <w:r>
            <w:rPr>
              <w:noProof/>
            </w:rPr>
            <w:t>9</w:t>
          </w:r>
          <w:r>
            <w:rPr>
              <w:noProof/>
            </w:rPr>
            <w:fldChar w:fldCharType="end"/>
          </w:r>
        </w:p>
        <w:p w14:paraId="41214C56" w14:textId="6C8BBC67"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_Toc100362364 \h </w:instrText>
          </w:r>
          <w:r>
            <w:rPr>
              <w:noProof/>
            </w:rPr>
          </w:r>
          <w:r>
            <w:rPr>
              <w:noProof/>
            </w:rPr>
            <w:fldChar w:fldCharType="separate"/>
          </w:r>
          <w:r>
            <w:rPr>
              <w:noProof/>
            </w:rPr>
            <w:t>9</w:t>
          </w:r>
          <w:r>
            <w:rPr>
              <w:noProof/>
            </w:rPr>
            <w:fldChar w:fldCharType="end"/>
          </w:r>
        </w:p>
        <w:p w14:paraId="357A5D04" w14:textId="168E2B3E"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10.0</w:t>
          </w:r>
          <w:r w:rsidRPr="00295B2C">
            <w:rPr>
              <w:noProof/>
              <w:lang w:val="en-GB" w:bidi="en-GB"/>
            </w:rPr>
            <w:t xml:space="preserve"> </w:t>
          </w:r>
          <w:r>
            <w:rPr>
              <w:noProof/>
            </w:rPr>
            <w:t>Conclusion</w:t>
          </w:r>
          <w:r>
            <w:rPr>
              <w:noProof/>
            </w:rPr>
            <w:tab/>
          </w:r>
          <w:r>
            <w:rPr>
              <w:noProof/>
            </w:rPr>
            <w:fldChar w:fldCharType="begin"/>
          </w:r>
          <w:r>
            <w:rPr>
              <w:noProof/>
            </w:rPr>
            <w:instrText xml:space="preserve"> PAGEREF _Toc100362365 \h </w:instrText>
          </w:r>
          <w:r>
            <w:rPr>
              <w:noProof/>
            </w:rPr>
          </w:r>
          <w:r>
            <w:rPr>
              <w:noProof/>
            </w:rPr>
            <w:fldChar w:fldCharType="separate"/>
          </w:r>
          <w:r>
            <w:rPr>
              <w:noProof/>
            </w:rPr>
            <w:t>10</w:t>
          </w:r>
          <w:r>
            <w:rPr>
              <w:noProof/>
            </w:rPr>
            <w:fldChar w:fldCharType="end"/>
          </w:r>
        </w:p>
        <w:p w14:paraId="324F357A" w14:textId="1EC9F720"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_Toc100362366 \h </w:instrText>
          </w:r>
          <w:r>
            <w:rPr>
              <w:noProof/>
            </w:rPr>
          </w:r>
          <w:r>
            <w:rPr>
              <w:noProof/>
            </w:rPr>
            <w:fldChar w:fldCharType="separate"/>
          </w:r>
          <w:r>
            <w:rPr>
              <w:noProof/>
            </w:rPr>
            <w:t>10</w:t>
          </w:r>
          <w:r>
            <w:rPr>
              <w:noProof/>
            </w:rPr>
            <w:fldChar w:fldCharType="end"/>
          </w:r>
        </w:p>
        <w:p w14:paraId="23C346B0" w14:textId="242C2C63"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11.0</w:t>
          </w:r>
          <w:r w:rsidRPr="00295B2C">
            <w:rPr>
              <w:noProof/>
              <w:lang w:val="en-GB" w:bidi="en-GB"/>
            </w:rPr>
            <w:t xml:space="preserve"> </w:t>
          </w:r>
          <w:r>
            <w:rPr>
              <w:noProof/>
            </w:rPr>
            <w:t>Appendix</w:t>
          </w:r>
          <w:r>
            <w:rPr>
              <w:noProof/>
            </w:rPr>
            <w:tab/>
          </w:r>
          <w:r>
            <w:rPr>
              <w:noProof/>
            </w:rPr>
            <w:fldChar w:fldCharType="begin"/>
          </w:r>
          <w:r>
            <w:rPr>
              <w:noProof/>
            </w:rPr>
            <w:instrText xml:space="preserve"> PAGEREF _Toc100362367 \h </w:instrText>
          </w:r>
          <w:r>
            <w:rPr>
              <w:noProof/>
            </w:rPr>
          </w:r>
          <w:r>
            <w:rPr>
              <w:noProof/>
            </w:rPr>
            <w:fldChar w:fldCharType="separate"/>
          </w:r>
          <w:r>
            <w:rPr>
              <w:noProof/>
            </w:rPr>
            <w:t>11</w:t>
          </w:r>
          <w:r>
            <w:rPr>
              <w:noProof/>
            </w:rPr>
            <w:fldChar w:fldCharType="end"/>
          </w:r>
        </w:p>
        <w:p w14:paraId="157B9EB7" w14:textId="101DAE0A"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_Toc100362368 \h </w:instrText>
          </w:r>
          <w:r>
            <w:rPr>
              <w:noProof/>
            </w:rPr>
          </w:r>
          <w:r>
            <w:rPr>
              <w:noProof/>
            </w:rPr>
            <w:fldChar w:fldCharType="separate"/>
          </w:r>
          <w:r>
            <w:rPr>
              <w:noProof/>
            </w:rPr>
            <w:t>11</w:t>
          </w:r>
          <w:r>
            <w:rPr>
              <w:noProof/>
            </w:rPr>
            <w:fldChar w:fldCharType="end"/>
          </w:r>
        </w:p>
        <w:p w14:paraId="42847E9D" w14:textId="186B2AEC" w:rsidR="00324B19" w:rsidRDefault="00324B19">
          <w:pPr>
            <w:pStyle w:val="TOC1"/>
            <w:rPr>
              <w:rFonts w:asciiTheme="minorHAnsi" w:eastAsiaTheme="minorEastAsia" w:hAnsiTheme="minorHAnsi"/>
              <w:b w:val="0"/>
              <w:bCs w:val="0"/>
              <w:caps w:val="0"/>
              <w:noProof/>
              <w:color w:val="auto"/>
              <w:sz w:val="24"/>
              <w:lang w:val="en-CN" w:eastAsia="zh-CN"/>
            </w:rPr>
          </w:pPr>
          <w:r w:rsidRPr="00295B2C">
            <w:rPr>
              <w:iCs/>
              <w:noProof/>
              <w:color w:val="007F00"/>
            </w:rPr>
            <w:t>12.0</w:t>
          </w:r>
          <w:r w:rsidRPr="00295B2C">
            <w:rPr>
              <w:noProof/>
              <w:lang w:val="en-GB" w:bidi="en-GB"/>
            </w:rPr>
            <w:t xml:space="preserve"> </w:t>
          </w:r>
          <w:r>
            <w:rPr>
              <w:noProof/>
            </w:rPr>
            <w:t>Bibliographies</w:t>
          </w:r>
          <w:r>
            <w:rPr>
              <w:noProof/>
            </w:rPr>
            <w:tab/>
          </w:r>
          <w:r>
            <w:rPr>
              <w:noProof/>
            </w:rPr>
            <w:fldChar w:fldCharType="begin"/>
          </w:r>
          <w:r>
            <w:rPr>
              <w:noProof/>
            </w:rPr>
            <w:instrText xml:space="preserve"> PAGEREF _Toc100362369 \h </w:instrText>
          </w:r>
          <w:r>
            <w:rPr>
              <w:noProof/>
            </w:rPr>
          </w:r>
          <w:r>
            <w:rPr>
              <w:noProof/>
            </w:rPr>
            <w:fldChar w:fldCharType="separate"/>
          </w:r>
          <w:r>
            <w:rPr>
              <w:noProof/>
            </w:rPr>
            <w:t>12</w:t>
          </w:r>
          <w:r>
            <w:rPr>
              <w:noProof/>
            </w:rPr>
            <w:fldChar w:fldCharType="end"/>
          </w:r>
        </w:p>
        <w:p w14:paraId="6FFA2659" w14:textId="496EEC70" w:rsidR="00324B19" w:rsidRDefault="00324B19">
          <w:pPr>
            <w:pStyle w:val="TOC2"/>
            <w:rPr>
              <w:rFonts w:eastAsiaTheme="minorEastAsia"/>
              <w:bCs w:val="0"/>
              <w:noProof/>
              <w:color w:val="auto"/>
              <w:szCs w:val="24"/>
              <w:lang w:val="en-CN" w:eastAsia="zh-CN"/>
            </w:rPr>
          </w:pPr>
          <w:r w:rsidRPr="00295B2C">
            <w:rPr>
              <w:noProof/>
              <w:lang w:val="en-GB" w:bidi="en-GB"/>
            </w:rPr>
            <w:t>Heading 2</w:t>
          </w:r>
          <w:r>
            <w:rPr>
              <w:noProof/>
            </w:rPr>
            <w:tab/>
          </w:r>
          <w:r>
            <w:rPr>
              <w:noProof/>
            </w:rPr>
            <w:fldChar w:fldCharType="begin"/>
          </w:r>
          <w:r>
            <w:rPr>
              <w:noProof/>
            </w:rPr>
            <w:instrText xml:space="preserve"> PAGEREF _Toc100362370 \h </w:instrText>
          </w:r>
          <w:r>
            <w:rPr>
              <w:noProof/>
            </w:rPr>
          </w:r>
          <w:r>
            <w:rPr>
              <w:noProof/>
            </w:rPr>
            <w:fldChar w:fldCharType="separate"/>
          </w:r>
          <w:r>
            <w:rPr>
              <w:noProof/>
            </w:rPr>
            <w:t>12</w:t>
          </w:r>
          <w:r>
            <w:rPr>
              <w:noProof/>
            </w:rPr>
            <w:fldChar w:fldCharType="end"/>
          </w:r>
        </w:p>
        <w:p w14:paraId="42F630BF" w14:textId="6A9E11F3" w:rsidR="00C323FD" w:rsidRDefault="00DD5006" w:rsidP="001F5554">
          <w:pPr>
            <w:spacing w:line="400" w:lineRule="exact"/>
          </w:pPr>
          <w:r>
            <w:rPr>
              <w:rFonts w:asciiTheme="majorHAnsi" w:hAnsiTheme="majorHAnsi"/>
              <w:b/>
              <w:color w:val="2A2A2A" w:themeColor="text2"/>
              <w:sz w:val="28"/>
              <w:lang w:val="en-GB" w:bidi="en-GB"/>
            </w:rPr>
            <w:fldChar w:fldCharType="end"/>
          </w:r>
        </w:p>
      </w:sdtContent>
    </w:sdt>
    <w:p w14:paraId="79B8E1F4" w14:textId="77777777" w:rsidR="00C323FD" w:rsidRDefault="00C323FD">
      <w:pPr>
        <w:sectPr w:rsidR="00C323FD" w:rsidSect="00F874E4">
          <w:footerReference w:type="even" r:id="rId13"/>
          <w:pgSz w:w="11907" w:h="16839" w:code="9"/>
          <w:pgMar w:top="2520" w:right="1800" w:bottom="1728" w:left="1800" w:header="720" w:footer="720" w:gutter="0"/>
          <w:pgNumType w:start="1"/>
          <w:cols w:space="720"/>
          <w:titlePg/>
          <w:docGrid w:linePitch="360"/>
        </w:sectPr>
      </w:pPr>
    </w:p>
    <w:p w14:paraId="44C15449" w14:textId="1A1560ED" w:rsidR="00C323FD" w:rsidRPr="004949D1" w:rsidRDefault="003B7136">
      <w:pPr>
        <w:pStyle w:val="Heading1"/>
        <w:rPr>
          <w:sz w:val="70"/>
          <w:szCs w:val="70"/>
        </w:rPr>
      </w:pPr>
      <w:bookmarkStart w:id="10" w:name="_Toc100021168"/>
      <w:bookmarkStart w:id="11" w:name="_Toc100362348"/>
      <w:r w:rsidRPr="004949D1">
        <w:rPr>
          <w:rStyle w:val="Emphasis"/>
          <w:color w:val="007F00"/>
          <w:sz w:val="70"/>
          <w:szCs w:val="70"/>
        </w:rPr>
        <w:lastRenderedPageBreak/>
        <w:t>1.0</w:t>
      </w:r>
      <w:r w:rsidR="00DD5006" w:rsidRPr="004949D1">
        <w:rPr>
          <w:sz w:val="70"/>
          <w:szCs w:val="70"/>
          <w:lang w:val="en-GB" w:bidi="en-GB"/>
        </w:rPr>
        <w:br/>
      </w:r>
      <w:r w:rsidRPr="004949D1">
        <w:rPr>
          <w:sz w:val="70"/>
          <w:szCs w:val="70"/>
        </w:rPr>
        <w:t>Introduction</w:t>
      </w:r>
      <w:bookmarkEnd w:id="10"/>
      <w:bookmarkEnd w:id="11"/>
    </w:p>
    <w:p w14:paraId="05B5DC27" w14:textId="4FEDA175" w:rsidR="00C323FD" w:rsidRDefault="001252B7">
      <w:r>
        <w:t xml:space="preserve">The </w:t>
      </w:r>
      <w:sdt>
        <w:sdtPr>
          <w:id w:val="1442187912"/>
          <w:placeholder>
            <w:docPart w:val="4A0A84FF77260043A5A0BC70DA5A72E6"/>
          </w:placeholder>
          <w:temporary/>
          <w:showingPlcHdr/>
          <w15:appearance w15:val="hidden"/>
        </w:sdtPr>
        <w:sdtContent>
          <w:r w:rsidR="00DD5006">
            <w:rPr>
              <w:lang w:val="en-GB" w:bidi="en-GB"/>
            </w:rPr>
            <w:t xml:space="preserve">View and edit this document in Word on your computer, </w:t>
          </w:r>
          <w:proofErr w:type="gramStart"/>
          <w:r w:rsidR="00DD5006">
            <w:rPr>
              <w:lang w:val="en-GB" w:bidi="en-GB"/>
            </w:rPr>
            <w:t>tablet</w:t>
          </w:r>
          <w:proofErr w:type="gramEnd"/>
          <w:r w:rsidR="00DD5006">
            <w:rPr>
              <w:lang w:val="en-GB" w:bidi="en-GB"/>
            </w:rPr>
            <w:t xml:space="preserve"> or phone. You can edit text, easily insert content such as pictures, shapes and tables, and seamlessly save the document to the cloud from Word on your Windows, Mac, Android or iOS device.</w:t>
          </w:r>
        </w:sdtContent>
      </w:sdt>
    </w:p>
    <w:p w14:paraId="2CCB6DFB" w14:textId="77777777" w:rsidR="00C323FD" w:rsidRDefault="00D1764E">
      <w:pPr>
        <w:pStyle w:val="Quote"/>
      </w:pPr>
      <w:sdt>
        <w:sdtPr>
          <w:id w:val="1293860399"/>
          <w:placeholder>
            <w:docPart w:val="4A28DE712A1FB948A21FEC81858187B7"/>
          </w:placeholder>
          <w:temporary/>
          <w:showingPlcHdr/>
          <w15:appearance w15:val="hidden"/>
        </w:sdtPr>
        <w:sdtEndPr/>
        <w:sdtContent>
          <w:r w:rsidR="00DD5006" w:rsidRPr="005D5C11">
            <w:rPr>
              <w:color w:val="007F00"/>
              <w:lang w:val="en-GB" w:bidi="en-GB"/>
            </w:rPr>
            <w:t>"Quote"</w:t>
          </w:r>
        </w:sdtContent>
      </w:sdt>
    </w:p>
    <w:sdt>
      <w:sdtPr>
        <w:id w:val="1677466632"/>
        <w:placeholder>
          <w:docPart w:val="984398A3CACA4449BA829D970F71AD47"/>
        </w:placeholder>
        <w:temporary/>
        <w:showingPlcHdr/>
        <w15:appearance w15:val="hidden"/>
      </w:sdtPr>
      <w:sdtEndPr/>
      <w:sdtContent>
        <w:p w14:paraId="1346F74D" w14:textId="77777777" w:rsidR="00C323FD" w:rsidRDefault="00DD5006">
          <w:r>
            <w:rPr>
              <w:lang w:val="en-GB" w:bidi="en-GB"/>
            </w:rPr>
            <w:t>Want to insert a picture from your files or add a shape or text box? No problem! In the Insert tab of the ribbon, simply tap the option you need.</w:t>
          </w:r>
        </w:p>
        <w:p w14:paraId="2489F288" w14:textId="77777777" w:rsidR="00C323FD" w:rsidRDefault="00DD5006">
          <w:r>
            <w:rPr>
              <w:lang w:val="en-GB" w:bidi="en-GB"/>
            </w:rPr>
            <w:t>Find even more easy-to-use tools in the Insert tab, such as tools to add a hyperlink or insert a comment.</w:t>
          </w:r>
        </w:p>
      </w:sdtContent>
    </w:sdt>
    <w:p w14:paraId="47053488" w14:textId="77777777" w:rsidR="00930283" w:rsidRDefault="00930283" w:rsidP="00930283"/>
    <w:p w14:paraId="3FD763ED" w14:textId="60D755BC" w:rsidR="00444470" w:rsidRPr="004949D1" w:rsidRDefault="00444470" w:rsidP="00444470">
      <w:pPr>
        <w:pStyle w:val="Heading1"/>
        <w:rPr>
          <w:sz w:val="70"/>
          <w:szCs w:val="70"/>
        </w:rPr>
      </w:pPr>
      <w:bookmarkStart w:id="12" w:name="_Toc100021171"/>
      <w:bookmarkStart w:id="13" w:name="_Toc100362349"/>
      <w:r w:rsidRPr="004949D1">
        <w:rPr>
          <w:rStyle w:val="Emphasis"/>
          <w:color w:val="007F00"/>
          <w:sz w:val="70"/>
          <w:szCs w:val="70"/>
        </w:rPr>
        <w:lastRenderedPageBreak/>
        <w:t>2</w:t>
      </w:r>
      <w:r w:rsidRPr="004949D1">
        <w:rPr>
          <w:rStyle w:val="Emphasis"/>
          <w:color w:val="007F00"/>
          <w:sz w:val="70"/>
          <w:szCs w:val="70"/>
        </w:rPr>
        <w:t>.0</w:t>
      </w:r>
      <w:r>
        <w:br/>
      </w:r>
      <w:r w:rsidRPr="004949D1">
        <w:rPr>
          <w:sz w:val="70"/>
          <w:szCs w:val="70"/>
        </w:rPr>
        <w:t xml:space="preserve">Data </w:t>
      </w:r>
      <w:r w:rsidR="00C45684" w:rsidRPr="004949D1">
        <w:rPr>
          <w:sz w:val="70"/>
          <w:szCs w:val="70"/>
        </w:rPr>
        <w:t>Collection</w:t>
      </w:r>
      <w:bookmarkEnd w:id="12"/>
      <w:bookmarkEnd w:id="13"/>
    </w:p>
    <w:p w14:paraId="2FC98A76" w14:textId="145169C9" w:rsidR="001E7089" w:rsidRDefault="00E33583" w:rsidP="001E7089">
      <w:pPr>
        <w:pStyle w:val="Heading2"/>
      </w:pPr>
      <w:bookmarkStart w:id="14" w:name="_Toc100362350"/>
      <w:r>
        <w:t xml:space="preserve">2.1 </w:t>
      </w:r>
      <w:r w:rsidR="007D56CB">
        <w:t>Spotify Data</w:t>
      </w:r>
      <w:bookmarkEnd w:id="14"/>
    </w:p>
    <w:sdt>
      <w:sdtPr>
        <w:id w:val="-190925761"/>
        <w:placeholder>
          <w:docPart w:val="0ADB6B9C128383418F1E6FA99F75926F"/>
        </w:placeholder>
        <w:temporary/>
        <w:showingPlcHdr/>
        <w15:appearance w15:val="hidden"/>
      </w:sdtPr>
      <w:sdtContent>
        <w:p w14:paraId="20DC1E59" w14:textId="77777777" w:rsidR="001E7089" w:rsidRDefault="001E7089" w:rsidP="001E7089">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380A32E7" w14:textId="77777777" w:rsidR="001E7089" w:rsidRPr="001E7089" w:rsidRDefault="001E7089" w:rsidP="001E7089"/>
    <w:p w14:paraId="2A515897" w14:textId="77777777" w:rsidR="001E7089" w:rsidRPr="001E7089" w:rsidRDefault="001E7089" w:rsidP="001E7089"/>
    <w:p w14:paraId="0A099F13" w14:textId="77777777" w:rsidR="00F874E4" w:rsidRDefault="00F874E4" w:rsidP="00F874E4"/>
    <w:p w14:paraId="5E290F00" w14:textId="77777777" w:rsidR="00F874E4" w:rsidRDefault="00F874E4" w:rsidP="00F874E4"/>
    <w:p w14:paraId="482C70F5" w14:textId="77777777" w:rsidR="00F874E4" w:rsidRDefault="00F874E4" w:rsidP="00F874E4"/>
    <w:p w14:paraId="5F5F2471" w14:textId="77777777" w:rsidR="00F874E4" w:rsidRDefault="00F874E4" w:rsidP="00F874E4"/>
    <w:p w14:paraId="60E2EFDB" w14:textId="77777777" w:rsidR="00F874E4" w:rsidRDefault="00F874E4" w:rsidP="00F874E4"/>
    <w:p w14:paraId="384FCBC7" w14:textId="0300A63D" w:rsidR="00F874E4" w:rsidRDefault="00F874E4" w:rsidP="00F874E4"/>
    <w:p w14:paraId="6EC5BDA6" w14:textId="357C7212" w:rsidR="00F874E4" w:rsidRPr="004949D1" w:rsidRDefault="00F874E4" w:rsidP="00F874E4">
      <w:pPr>
        <w:pStyle w:val="Heading1"/>
        <w:rPr>
          <w:sz w:val="70"/>
          <w:szCs w:val="70"/>
        </w:rPr>
      </w:pPr>
      <w:bookmarkStart w:id="15" w:name="_Toc100021173"/>
      <w:bookmarkStart w:id="16" w:name="_Toc100362351"/>
      <w:r w:rsidRPr="004949D1">
        <w:rPr>
          <w:rStyle w:val="Emphasis"/>
          <w:color w:val="007F00"/>
          <w:sz w:val="70"/>
          <w:szCs w:val="70"/>
        </w:rPr>
        <w:lastRenderedPageBreak/>
        <w:t>3</w:t>
      </w:r>
      <w:r w:rsidRPr="004949D1">
        <w:rPr>
          <w:rStyle w:val="Emphasis"/>
          <w:color w:val="007F00"/>
          <w:sz w:val="70"/>
          <w:szCs w:val="70"/>
        </w:rPr>
        <w:t>.0</w:t>
      </w:r>
      <w:r>
        <w:br/>
      </w:r>
      <w:r w:rsidRPr="004949D1">
        <w:rPr>
          <w:sz w:val="70"/>
          <w:szCs w:val="70"/>
        </w:rPr>
        <w:t xml:space="preserve">Data </w:t>
      </w:r>
      <w:r w:rsidR="002B4BE2" w:rsidRPr="004949D1">
        <w:rPr>
          <w:sz w:val="70"/>
          <w:szCs w:val="70"/>
        </w:rPr>
        <w:t>Processing</w:t>
      </w:r>
      <w:bookmarkEnd w:id="15"/>
      <w:bookmarkEnd w:id="16"/>
    </w:p>
    <w:bookmarkStart w:id="17" w:name="_Toc100362352" w:displacedByCustomXml="next"/>
    <w:bookmarkStart w:id="18" w:name="_Toc100021174" w:displacedByCustomXml="next"/>
    <w:sdt>
      <w:sdtPr>
        <w:id w:val="57059158"/>
        <w:placeholder>
          <w:docPart w:val="D805A29AEDCDA84AB1409B467F755DFE"/>
        </w:placeholder>
        <w:temporary/>
        <w:showingPlcHdr/>
        <w15:appearance w15:val="hidden"/>
      </w:sdtPr>
      <w:sdtContent>
        <w:p w14:paraId="4768EB65" w14:textId="77777777" w:rsidR="001E7089" w:rsidRDefault="001E7089" w:rsidP="001E7089">
          <w:pPr>
            <w:pStyle w:val="Heading2"/>
          </w:pPr>
          <w:r>
            <w:rPr>
              <w:lang w:val="en-GB" w:bidi="en-GB"/>
            </w:rPr>
            <w:t>Heading 2</w:t>
          </w:r>
        </w:p>
      </w:sdtContent>
    </w:sdt>
    <w:bookmarkEnd w:id="17" w:displacedByCustomXml="prev"/>
    <w:bookmarkEnd w:id="18" w:displacedByCustomXml="prev"/>
    <w:sdt>
      <w:sdtPr>
        <w:id w:val="-388113440"/>
        <w:placeholder>
          <w:docPart w:val="E930D87EC8A01844B8C7CA02B40C92BE"/>
        </w:placeholder>
        <w:temporary/>
        <w:showingPlcHdr/>
        <w15:appearance w15:val="hidden"/>
      </w:sdtPr>
      <w:sdtContent>
        <w:p w14:paraId="74DA9C83" w14:textId="1F1B5FBB" w:rsidR="001E7089" w:rsidRPr="001E7089" w:rsidRDefault="001E7089" w:rsidP="001E7089">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21E5B7D9" w14:textId="77777777" w:rsidR="002B4BE2" w:rsidRDefault="002B4BE2" w:rsidP="002B4BE2"/>
    <w:p w14:paraId="71A39478" w14:textId="77777777" w:rsidR="002B4BE2" w:rsidRDefault="002B4BE2" w:rsidP="002B4BE2"/>
    <w:p w14:paraId="76569E64" w14:textId="77777777" w:rsidR="002B4BE2" w:rsidRDefault="002B4BE2" w:rsidP="002B4BE2"/>
    <w:p w14:paraId="58C0BF92" w14:textId="77777777" w:rsidR="002B4BE2" w:rsidRDefault="002B4BE2" w:rsidP="002B4BE2"/>
    <w:p w14:paraId="1DC67B22" w14:textId="77777777" w:rsidR="002B4BE2" w:rsidRDefault="002B4BE2" w:rsidP="002B4BE2"/>
    <w:p w14:paraId="4730BD3C" w14:textId="77777777" w:rsidR="002B4BE2" w:rsidRDefault="002B4BE2" w:rsidP="002B4BE2"/>
    <w:p w14:paraId="133085E0" w14:textId="77777777" w:rsidR="002B4BE2" w:rsidRDefault="002B4BE2" w:rsidP="002B4BE2"/>
    <w:p w14:paraId="6FDCF7D1" w14:textId="0300A63D" w:rsidR="002B4BE2" w:rsidRDefault="002B4BE2" w:rsidP="002B4BE2"/>
    <w:p w14:paraId="0BEA0303" w14:textId="310329AD" w:rsidR="002B4BE2" w:rsidRPr="004949D1" w:rsidRDefault="002B4BE2" w:rsidP="002B4BE2">
      <w:pPr>
        <w:pStyle w:val="Heading1"/>
        <w:rPr>
          <w:sz w:val="70"/>
          <w:szCs w:val="70"/>
        </w:rPr>
      </w:pPr>
      <w:bookmarkStart w:id="19" w:name="_Toc100021175"/>
      <w:bookmarkStart w:id="20" w:name="_Toc100362353"/>
      <w:r w:rsidRPr="004949D1">
        <w:rPr>
          <w:rStyle w:val="Emphasis"/>
          <w:color w:val="007F00"/>
          <w:sz w:val="70"/>
          <w:szCs w:val="70"/>
        </w:rPr>
        <w:lastRenderedPageBreak/>
        <w:t>4</w:t>
      </w:r>
      <w:r w:rsidRPr="004949D1">
        <w:rPr>
          <w:rStyle w:val="Emphasis"/>
          <w:color w:val="007F00"/>
          <w:sz w:val="70"/>
          <w:szCs w:val="70"/>
        </w:rPr>
        <w:t>.0</w:t>
      </w:r>
      <w:r>
        <w:br/>
      </w:r>
      <w:bookmarkEnd w:id="19"/>
      <w:r w:rsidR="00C236A0" w:rsidRPr="004949D1">
        <w:rPr>
          <w:sz w:val="70"/>
          <w:szCs w:val="70"/>
        </w:rPr>
        <w:t>Relational</w:t>
      </w:r>
      <w:r w:rsidR="00C236A0">
        <w:rPr>
          <w:sz w:val="70"/>
          <w:szCs w:val="70"/>
        </w:rPr>
        <w:t xml:space="preserve"> </w:t>
      </w:r>
      <w:r w:rsidR="00C236A0" w:rsidRPr="004949D1">
        <w:rPr>
          <w:sz w:val="70"/>
          <w:szCs w:val="70"/>
        </w:rPr>
        <w:t>Database</w:t>
      </w:r>
      <w:bookmarkEnd w:id="20"/>
    </w:p>
    <w:bookmarkStart w:id="21" w:name="_Toc100362354" w:displacedByCustomXml="next"/>
    <w:bookmarkStart w:id="22" w:name="_Toc100021176" w:displacedByCustomXml="next"/>
    <w:sdt>
      <w:sdtPr>
        <w:id w:val="-1703462251"/>
        <w:placeholder>
          <w:docPart w:val="F782137D2165F84FA06C726D3C0DCE0A"/>
        </w:placeholder>
        <w:temporary/>
        <w:showingPlcHdr/>
        <w15:appearance w15:val="hidden"/>
      </w:sdtPr>
      <w:sdtContent>
        <w:p w14:paraId="3F328291" w14:textId="77777777" w:rsidR="001E7089" w:rsidRDefault="001E7089" w:rsidP="001E7089">
          <w:pPr>
            <w:pStyle w:val="Heading2"/>
          </w:pPr>
          <w:r>
            <w:rPr>
              <w:lang w:val="en-GB" w:bidi="en-GB"/>
            </w:rPr>
            <w:t>Heading 2</w:t>
          </w:r>
        </w:p>
      </w:sdtContent>
    </w:sdt>
    <w:bookmarkEnd w:id="21" w:displacedByCustomXml="prev"/>
    <w:bookmarkEnd w:id="22" w:displacedByCustomXml="prev"/>
    <w:sdt>
      <w:sdtPr>
        <w:id w:val="-1310773957"/>
        <w:placeholder>
          <w:docPart w:val="D1065ADDFDD846458961FC23C7112F7A"/>
        </w:placeholder>
        <w:temporary/>
        <w:showingPlcHdr/>
        <w15:appearance w15:val="hidden"/>
      </w:sdtPr>
      <w:sdtContent>
        <w:p w14:paraId="53826A7E" w14:textId="0FC7C7ED" w:rsidR="001E7089" w:rsidRPr="001E7089" w:rsidRDefault="001E7089" w:rsidP="001E7089">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25EAF7F9" w14:textId="77777777" w:rsidR="00A261B7" w:rsidRDefault="00A261B7" w:rsidP="00A261B7"/>
    <w:p w14:paraId="722B0F6C" w14:textId="77777777" w:rsidR="00A261B7" w:rsidRDefault="00A261B7" w:rsidP="00A261B7"/>
    <w:p w14:paraId="64DBFF2A" w14:textId="77777777" w:rsidR="00A261B7" w:rsidRDefault="00A261B7" w:rsidP="00A261B7"/>
    <w:p w14:paraId="28A6148B" w14:textId="77777777" w:rsidR="00A261B7" w:rsidRDefault="00A261B7" w:rsidP="00A261B7"/>
    <w:p w14:paraId="68CF64DC" w14:textId="77777777" w:rsidR="00A261B7" w:rsidRDefault="00A261B7" w:rsidP="00A261B7"/>
    <w:p w14:paraId="50D6BDF4" w14:textId="77777777" w:rsidR="00A261B7" w:rsidRDefault="00A261B7" w:rsidP="00A261B7"/>
    <w:p w14:paraId="562330AA" w14:textId="0300A63D" w:rsidR="00A261B7" w:rsidRDefault="00A261B7" w:rsidP="00A261B7"/>
    <w:p w14:paraId="647BD8C6" w14:textId="77777777" w:rsidR="00A261B7" w:rsidRDefault="00A261B7" w:rsidP="00A261B7"/>
    <w:p w14:paraId="3FC3357F" w14:textId="412F25C3" w:rsidR="00324B19" w:rsidRPr="004949D1" w:rsidRDefault="00324B19" w:rsidP="00324B19">
      <w:pPr>
        <w:pStyle w:val="Heading1"/>
        <w:rPr>
          <w:sz w:val="70"/>
          <w:szCs w:val="70"/>
        </w:rPr>
      </w:pPr>
      <w:bookmarkStart w:id="23" w:name="_Toc100021178"/>
      <w:bookmarkStart w:id="24" w:name="_Toc100362355"/>
      <w:r>
        <w:rPr>
          <w:rStyle w:val="Emphasis"/>
          <w:color w:val="007F00"/>
          <w:sz w:val="70"/>
          <w:szCs w:val="70"/>
        </w:rPr>
        <w:lastRenderedPageBreak/>
        <w:t>5</w:t>
      </w:r>
      <w:r w:rsidRPr="004949D1">
        <w:rPr>
          <w:rStyle w:val="Emphasis"/>
          <w:color w:val="007F00"/>
          <w:sz w:val="70"/>
          <w:szCs w:val="70"/>
        </w:rPr>
        <w:t>.0</w:t>
      </w:r>
      <w:r>
        <w:br/>
      </w:r>
      <w:r w:rsidRPr="004949D1">
        <w:rPr>
          <w:sz w:val="70"/>
          <w:szCs w:val="70"/>
        </w:rPr>
        <w:t xml:space="preserve">Data </w:t>
      </w:r>
      <w:r>
        <w:rPr>
          <w:sz w:val="70"/>
          <w:szCs w:val="70"/>
        </w:rPr>
        <w:t>Storage</w:t>
      </w:r>
      <w:bookmarkEnd w:id="24"/>
    </w:p>
    <w:bookmarkStart w:id="25" w:name="_Toc100362356" w:displacedByCustomXml="next"/>
    <w:sdt>
      <w:sdtPr>
        <w:id w:val="-1475981422"/>
        <w:placeholder>
          <w:docPart w:val="A1CA3A1746C98C45A7A1E60B11DFCDD5"/>
        </w:placeholder>
        <w:temporary/>
        <w:showingPlcHdr/>
        <w15:appearance w15:val="hidden"/>
      </w:sdtPr>
      <w:sdtContent>
        <w:p w14:paraId="00B7B885" w14:textId="77777777" w:rsidR="001E7089" w:rsidRDefault="001E7089" w:rsidP="001E7089">
          <w:pPr>
            <w:pStyle w:val="Heading2"/>
          </w:pPr>
          <w:r>
            <w:rPr>
              <w:lang w:val="en-GB" w:bidi="en-GB"/>
            </w:rPr>
            <w:t>Heading 2</w:t>
          </w:r>
        </w:p>
      </w:sdtContent>
    </w:sdt>
    <w:bookmarkEnd w:id="25" w:displacedByCustomXml="prev"/>
    <w:bookmarkEnd w:id="23" w:displacedByCustomXml="prev"/>
    <w:sdt>
      <w:sdtPr>
        <w:id w:val="-688519196"/>
        <w:placeholder>
          <w:docPart w:val="3620E000CAD5BF4D8FD8E3C0D1925344"/>
        </w:placeholder>
        <w:temporary/>
        <w:showingPlcHdr/>
        <w15:appearance w15:val="hidden"/>
      </w:sdtPr>
      <w:sdtContent>
        <w:p w14:paraId="381D383F" w14:textId="232E6E08" w:rsidR="001E7089" w:rsidRPr="001E7089" w:rsidRDefault="001E7089" w:rsidP="001E7089">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40633F4E" w14:textId="77777777" w:rsidR="008645F7" w:rsidRDefault="008645F7" w:rsidP="008645F7"/>
    <w:p w14:paraId="6BC3CAB3" w14:textId="77777777" w:rsidR="008645F7" w:rsidRDefault="008645F7" w:rsidP="008645F7"/>
    <w:p w14:paraId="3D3172D8" w14:textId="77777777" w:rsidR="008645F7" w:rsidRDefault="008645F7" w:rsidP="008645F7"/>
    <w:p w14:paraId="4AD2ADE1" w14:textId="77777777" w:rsidR="008645F7" w:rsidRDefault="008645F7" w:rsidP="008645F7"/>
    <w:p w14:paraId="43DE3D19" w14:textId="77777777" w:rsidR="008645F7" w:rsidRDefault="008645F7" w:rsidP="008645F7"/>
    <w:p w14:paraId="452BF978" w14:textId="77777777" w:rsidR="008645F7" w:rsidRDefault="008645F7" w:rsidP="008645F7"/>
    <w:p w14:paraId="155BC0BC" w14:textId="77777777" w:rsidR="008645F7" w:rsidRDefault="008645F7" w:rsidP="008645F7"/>
    <w:p w14:paraId="4B5A66F0" w14:textId="0300A63D" w:rsidR="008645F7" w:rsidRDefault="008645F7" w:rsidP="008645F7"/>
    <w:p w14:paraId="7D205FB8" w14:textId="2708BDCF" w:rsidR="008645F7" w:rsidRPr="004949D1" w:rsidRDefault="008645F7" w:rsidP="008645F7">
      <w:pPr>
        <w:pStyle w:val="Heading1"/>
        <w:rPr>
          <w:sz w:val="70"/>
          <w:szCs w:val="70"/>
        </w:rPr>
      </w:pPr>
      <w:bookmarkStart w:id="26" w:name="_Toc100021179"/>
      <w:bookmarkStart w:id="27" w:name="_Toc100362357"/>
      <w:r w:rsidRPr="004949D1">
        <w:rPr>
          <w:rStyle w:val="Emphasis"/>
          <w:color w:val="007F00"/>
          <w:sz w:val="70"/>
          <w:szCs w:val="70"/>
        </w:rPr>
        <w:lastRenderedPageBreak/>
        <w:t>6</w:t>
      </w:r>
      <w:r w:rsidRPr="004949D1">
        <w:rPr>
          <w:rStyle w:val="Emphasis"/>
          <w:color w:val="007F00"/>
          <w:sz w:val="70"/>
          <w:szCs w:val="70"/>
        </w:rPr>
        <w:t>.0</w:t>
      </w:r>
      <w:r>
        <w:br/>
      </w:r>
      <w:r w:rsidRPr="004949D1">
        <w:rPr>
          <w:sz w:val="70"/>
          <w:szCs w:val="70"/>
        </w:rPr>
        <w:t>Exploratory Data Analysis</w:t>
      </w:r>
      <w:bookmarkEnd w:id="26"/>
      <w:bookmarkEnd w:id="27"/>
    </w:p>
    <w:bookmarkStart w:id="28" w:name="_Toc100362358" w:displacedByCustomXml="next"/>
    <w:bookmarkStart w:id="29" w:name="_Toc100021180" w:displacedByCustomXml="next"/>
    <w:sdt>
      <w:sdtPr>
        <w:id w:val="-806472299"/>
        <w:placeholder>
          <w:docPart w:val="88EEAA0A55A6604BAA10C5CD68F1341D"/>
        </w:placeholder>
        <w:temporary/>
        <w:showingPlcHdr/>
        <w15:appearance w15:val="hidden"/>
      </w:sdtPr>
      <w:sdtContent>
        <w:p w14:paraId="265B0352" w14:textId="77777777" w:rsidR="001E7089" w:rsidRDefault="001E7089" w:rsidP="001E7089">
          <w:pPr>
            <w:pStyle w:val="Heading2"/>
          </w:pPr>
          <w:r>
            <w:rPr>
              <w:lang w:val="en-GB" w:bidi="en-GB"/>
            </w:rPr>
            <w:t>Heading 2</w:t>
          </w:r>
        </w:p>
      </w:sdtContent>
    </w:sdt>
    <w:bookmarkEnd w:id="28" w:displacedByCustomXml="prev"/>
    <w:bookmarkEnd w:id="29" w:displacedByCustomXml="prev"/>
    <w:sdt>
      <w:sdtPr>
        <w:id w:val="-639507369"/>
        <w:placeholder>
          <w:docPart w:val="682BD5CC242D0543AE53BC755F031BB2"/>
        </w:placeholder>
        <w:temporary/>
        <w:showingPlcHdr/>
        <w15:appearance w15:val="hidden"/>
      </w:sdtPr>
      <w:sdtContent>
        <w:p w14:paraId="58F27175" w14:textId="0C9B1DB6" w:rsidR="001E7089" w:rsidRPr="001E7089" w:rsidRDefault="001E7089" w:rsidP="001E7089">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2AF9FE66" w14:textId="77777777" w:rsidR="008645F7" w:rsidRDefault="008645F7" w:rsidP="008645F7"/>
    <w:p w14:paraId="6DF21C86" w14:textId="77777777" w:rsidR="008645F7" w:rsidRDefault="008645F7" w:rsidP="008645F7"/>
    <w:p w14:paraId="508DE249" w14:textId="77777777" w:rsidR="008645F7" w:rsidRDefault="008645F7" w:rsidP="008645F7"/>
    <w:p w14:paraId="185D2AB3" w14:textId="77777777" w:rsidR="008645F7" w:rsidRDefault="008645F7" w:rsidP="008645F7"/>
    <w:p w14:paraId="1776384B" w14:textId="77777777" w:rsidR="008645F7" w:rsidRDefault="008645F7" w:rsidP="008645F7"/>
    <w:p w14:paraId="7E95D0FE" w14:textId="77777777" w:rsidR="008645F7" w:rsidRDefault="008645F7" w:rsidP="008645F7"/>
    <w:p w14:paraId="3E56446A" w14:textId="77777777" w:rsidR="008645F7" w:rsidRDefault="008645F7" w:rsidP="008645F7"/>
    <w:p w14:paraId="150607A8" w14:textId="0300A63D" w:rsidR="008645F7" w:rsidRDefault="008645F7" w:rsidP="008645F7"/>
    <w:p w14:paraId="4FBDCB6D" w14:textId="5B83E624" w:rsidR="008645F7" w:rsidRPr="004949D1" w:rsidRDefault="008645F7" w:rsidP="008645F7">
      <w:pPr>
        <w:pStyle w:val="Heading1"/>
        <w:rPr>
          <w:sz w:val="70"/>
          <w:szCs w:val="70"/>
        </w:rPr>
      </w:pPr>
      <w:bookmarkStart w:id="30" w:name="_Toc100021181"/>
      <w:bookmarkStart w:id="31" w:name="_Toc100362359"/>
      <w:r w:rsidRPr="004949D1">
        <w:rPr>
          <w:rStyle w:val="Emphasis"/>
          <w:color w:val="007F00"/>
          <w:sz w:val="70"/>
          <w:szCs w:val="70"/>
        </w:rPr>
        <w:lastRenderedPageBreak/>
        <w:t>7</w:t>
      </w:r>
      <w:r w:rsidRPr="004949D1">
        <w:rPr>
          <w:rStyle w:val="Emphasis"/>
          <w:color w:val="007F00"/>
          <w:sz w:val="70"/>
          <w:szCs w:val="70"/>
        </w:rPr>
        <w:t>.0</w:t>
      </w:r>
      <w:r>
        <w:br/>
      </w:r>
      <w:r w:rsidRPr="004949D1">
        <w:rPr>
          <w:sz w:val="70"/>
          <w:szCs w:val="70"/>
        </w:rPr>
        <w:t>M</w:t>
      </w:r>
      <w:r w:rsidR="004949D1">
        <w:rPr>
          <w:sz w:val="70"/>
          <w:szCs w:val="70"/>
        </w:rPr>
        <w:t>achine Learning</w:t>
      </w:r>
      <w:r w:rsidR="001F5554">
        <w:rPr>
          <w:sz w:val="70"/>
          <w:szCs w:val="70"/>
        </w:rPr>
        <w:t xml:space="preserve"> </w:t>
      </w:r>
      <w:r w:rsidRPr="004949D1">
        <w:rPr>
          <w:sz w:val="70"/>
          <w:szCs w:val="70"/>
        </w:rPr>
        <w:t>models</w:t>
      </w:r>
      <w:bookmarkEnd w:id="30"/>
      <w:bookmarkEnd w:id="31"/>
    </w:p>
    <w:bookmarkStart w:id="32" w:name="_Toc100362360" w:displacedByCustomXml="next"/>
    <w:bookmarkStart w:id="33" w:name="_Toc100021182" w:displacedByCustomXml="next"/>
    <w:sdt>
      <w:sdtPr>
        <w:id w:val="-374308887"/>
        <w:placeholder>
          <w:docPart w:val="BAD695F39E2D844892E6972ACC9B7966"/>
        </w:placeholder>
        <w:temporary/>
        <w:showingPlcHdr/>
        <w15:appearance w15:val="hidden"/>
      </w:sdtPr>
      <w:sdtContent>
        <w:p w14:paraId="3608CDD6" w14:textId="77777777" w:rsidR="001E7089" w:rsidRDefault="001E7089" w:rsidP="001E7089">
          <w:pPr>
            <w:pStyle w:val="Heading2"/>
          </w:pPr>
          <w:r>
            <w:rPr>
              <w:lang w:val="en-GB" w:bidi="en-GB"/>
            </w:rPr>
            <w:t>Heading 2</w:t>
          </w:r>
        </w:p>
      </w:sdtContent>
    </w:sdt>
    <w:bookmarkEnd w:id="32" w:displacedByCustomXml="prev"/>
    <w:bookmarkEnd w:id="33" w:displacedByCustomXml="prev"/>
    <w:sdt>
      <w:sdtPr>
        <w:id w:val="1935465479"/>
        <w:placeholder>
          <w:docPart w:val="814525D8EA3E424EA9B5302E020CA13B"/>
        </w:placeholder>
        <w:temporary/>
        <w:showingPlcHdr/>
        <w15:appearance w15:val="hidden"/>
      </w:sdtPr>
      <w:sdtContent>
        <w:p w14:paraId="2EE07AEF" w14:textId="0ACD5034" w:rsidR="001E7089" w:rsidRPr="001E7089" w:rsidRDefault="001E7089" w:rsidP="001E7089">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0B3D74FD" w14:textId="77777777" w:rsidR="008645F7" w:rsidRDefault="008645F7" w:rsidP="008645F7"/>
    <w:p w14:paraId="0A72A636" w14:textId="77777777" w:rsidR="004218C1" w:rsidRDefault="004218C1" w:rsidP="008645F7"/>
    <w:p w14:paraId="377262FD" w14:textId="77777777" w:rsidR="004218C1" w:rsidRDefault="004218C1" w:rsidP="008645F7"/>
    <w:p w14:paraId="1AD2CD2C" w14:textId="77777777" w:rsidR="004218C1" w:rsidRDefault="004218C1" w:rsidP="008645F7"/>
    <w:p w14:paraId="7304AA31" w14:textId="0300A63D" w:rsidR="004218C1" w:rsidRDefault="004218C1" w:rsidP="008645F7"/>
    <w:p w14:paraId="79F2F571" w14:textId="58660D0C" w:rsidR="004218C1" w:rsidRDefault="004218C1" w:rsidP="004218C1">
      <w:pPr>
        <w:pStyle w:val="Heading1"/>
        <w:rPr>
          <w:sz w:val="70"/>
          <w:szCs w:val="70"/>
        </w:rPr>
      </w:pPr>
      <w:bookmarkStart w:id="34" w:name="_Toc100021183"/>
      <w:bookmarkStart w:id="35" w:name="_Toc100362361"/>
      <w:r w:rsidRPr="0078787E">
        <w:rPr>
          <w:rStyle w:val="Emphasis"/>
          <w:color w:val="007F00"/>
          <w:sz w:val="70"/>
          <w:szCs w:val="70"/>
        </w:rPr>
        <w:lastRenderedPageBreak/>
        <w:t>8</w:t>
      </w:r>
      <w:r w:rsidRPr="0078787E">
        <w:rPr>
          <w:rStyle w:val="Emphasis"/>
          <w:color w:val="007F00"/>
          <w:sz w:val="70"/>
          <w:szCs w:val="70"/>
        </w:rPr>
        <w:t>.0</w:t>
      </w:r>
      <w:r>
        <w:br/>
      </w:r>
      <w:r w:rsidR="0078787E">
        <w:rPr>
          <w:sz w:val="70"/>
          <w:szCs w:val="70"/>
        </w:rPr>
        <w:t>Data Pipeline</w:t>
      </w:r>
      <w:bookmarkEnd w:id="34"/>
      <w:bookmarkEnd w:id="35"/>
    </w:p>
    <w:p w14:paraId="035C5A92" w14:textId="0300A63D" w:rsidR="0078787E" w:rsidRPr="0078787E" w:rsidRDefault="0078787E" w:rsidP="0078787E"/>
    <w:p w14:paraId="19DFE337" w14:textId="0300A63D" w:rsidR="0078787E" w:rsidRPr="0078787E" w:rsidRDefault="0078787E" w:rsidP="0078787E"/>
    <w:bookmarkStart w:id="36" w:name="_Toc100362362" w:displacedByCustomXml="next"/>
    <w:bookmarkStart w:id="37" w:name="_Toc100021184" w:displacedByCustomXml="next"/>
    <w:sdt>
      <w:sdtPr>
        <w:id w:val="-2007589775"/>
        <w:placeholder>
          <w:docPart w:val="ADD66B49D445B24BA4336F36079F66F8"/>
        </w:placeholder>
        <w:temporary/>
        <w:showingPlcHdr/>
        <w15:appearance w15:val="hidden"/>
      </w:sdtPr>
      <w:sdtContent>
        <w:p w14:paraId="78BED859" w14:textId="77777777" w:rsidR="004218C1" w:rsidRDefault="004218C1" w:rsidP="004218C1">
          <w:pPr>
            <w:pStyle w:val="Heading2"/>
          </w:pPr>
          <w:r>
            <w:rPr>
              <w:lang w:val="en-GB" w:bidi="en-GB"/>
            </w:rPr>
            <w:t>Heading 2</w:t>
          </w:r>
        </w:p>
      </w:sdtContent>
    </w:sdt>
    <w:bookmarkEnd w:id="36" w:displacedByCustomXml="prev"/>
    <w:bookmarkEnd w:id="37" w:displacedByCustomXml="prev"/>
    <w:sdt>
      <w:sdtPr>
        <w:id w:val="-380549184"/>
        <w:placeholder>
          <w:docPart w:val="A6A09281F9BC534C9FACE83D6DE23A8C"/>
        </w:placeholder>
        <w:temporary/>
        <w:showingPlcHdr/>
        <w15:appearance w15:val="hidden"/>
      </w:sdtPr>
      <w:sdtContent>
        <w:p w14:paraId="4C7EC88A" w14:textId="77777777" w:rsidR="004218C1" w:rsidRPr="001E7089" w:rsidRDefault="004218C1" w:rsidP="004218C1">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36E039DD" w14:textId="0300A63D" w:rsidR="004218C1" w:rsidRDefault="004218C1" w:rsidP="004218C1"/>
    <w:p w14:paraId="634E4F0C" w14:textId="0300A63D" w:rsidR="0078787E" w:rsidRDefault="0078787E" w:rsidP="004218C1"/>
    <w:p w14:paraId="57553A21" w14:textId="0300A63D" w:rsidR="0078787E" w:rsidRDefault="0078787E" w:rsidP="004218C1"/>
    <w:p w14:paraId="57682C5C" w14:textId="0300A63D" w:rsidR="0078787E" w:rsidRPr="008645F7" w:rsidRDefault="0078787E" w:rsidP="004218C1"/>
    <w:p w14:paraId="5318A40F" w14:textId="77777777" w:rsidR="004218C1" w:rsidRPr="008645F7" w:rsidRDefault="004218C1" w:rsidP="004218C1"/>
    <w:p w14:paraId="735AA5F1" w14:textId="77777777" w:rsidR="004218C1" w:rsidRPr="00A261B7" w:rsidRDefault="004218C1" w:rsidP="004218C1"/>
    <w:p w14:paraId="09315234" w14:textId="0300A63D" w:rsidR="004218C1" w:rsidRPr="008645F7" w:rsidRDefault="004218C1" w:rsidP="008645F7"/>
    <w:p w14:paraId="744262CF" w14:textId="0300A63D" w:rsidR="0078787E" w:rsidRPr="0078787E" w:rsidRDefault="0078787E" w:rsidP="0078787E">
      <w:pPr>
        <w:pStyle w:val="Heading1"/>
        <w:rPr>
          <w:sz w:val="70"/>
          <w:szCs w:val="70"/>
        </w:rPr>
      </w:pPr>
      <w:bookmarkStart w:id="38" w:name="_Toc100021185"/>
      <w:bookmarkStart w:id="39" w:name="_Toc100362363"/>
      <w:r>
        <w:rPr>
          <w:rStyle w:val="Emphasis"/>
          <w:color w:val="007F00"/>
          <w:sz w:val="70"/>
          <w:szCs w:val="70"/>
        </w:rPr>
        <w:lastRenderedPageBreak/>
        <w:t>9</w:t>
      </w:r>
      <w:r w:rsidRPr="0078787E">
        <w:rPr>
          <w:rStyle w:val="Emphasis"/>
          <w:color w:val="007F00"/>
          <w:sz w:val="70"/>
          <w:szCs w:val="70"/>
        </w:rPr>
        <w:t>.0</w:t>
      </w:r>
      <w:r>
        <w:br/>
      </w:r>
      <w:r w:rsidRPr="0078787E">
        <w:rPr>
          <w:sz w:val="70"/>
          <w:szCs w:val="70"/>
        </w:rPr>
        <w:t>Further</w:t>
      </w:r>
      <w:r w:rsidR="001F5554">
        <w:rPr>
          <w:sz w:val="70"/>
          <w:szCs w:val="70"/>
        </w:rPr>
        <w:t xml:space="preserve"> </w:t>
      </w:r>
      <w:r w:rsidRPr="0078787E">
        <w:rPr>
          <w:sz w:val="70"/>
          <w:szCs w:val="70"/>
        </w:rPr>
        <w:t>Opportunities</w:t>
      </w:r>
      <w:bookmarkEnd w:id="38"/>
      <w:bookmarkEnd w:id="39"/>
    </w:p>
    <w:bookmarkStart w:id="40" w:name="_Toc100362364" w:displacedByCustomXml="next"/>
    <w:bookmarkStart w:id="41" w:name="_Toc100021186" w:displacedByCustomXml="next"/>
    <w:sdt>
      <w:sdtPr>
        <w:id w:val="-1527476122"/>
        <w:placeholder>
          <w:docPart w:val="9F18BB7CD523F3428A72FDCA8B314016"/>
        </w:placeholder>
        <w:temporary/>
        <w:showingPlcHdr/>
        <w15:appearance w15:val="hidden"/>
      </w:sdtPr>
      <w:sdtContent>
        <w:p w14:paraId="31D59955" w14:textId="0300A63D" w:rsidR="0078787E" w:rsidRDefault="0078787E" w:rsidP="0078787E">
          <w:pPr>
            <w:pStyle w:val="Heading2"/>
          </w:pPr>
          <w:r>
            <w:rPr>
              <w:lang w:val="en-GB" w:bidi="en-GB"/>
            </w:rPr>
            <w:t>Heading 2</w:t>
          </w:r>
        </w:p>
      </w:sdtContent>
    </w:sdt>
    <w:bookmarkEnd w:id="40" w:displacedByCustomXml="prev"/>
    <w:bookmarkEnd w:id="41" w:displacedByCustomXml="prev"/>
    <w:sdt>
      <w:sdtPr>
        <w:id w:val="-191685676"/>
        <w:placeholder>
          <w:docPart w:val="9849FCF6F0DE5045AA8AAE2A1BF66A63"/>
        </w:placeholder>
        <w:temporary/>
        <w:showingPlcHdr/>
        <w15:appearance w15:val="hidden"/>
      </w:sdtPr>
      <w:sdtContent>
        <w:p w14:paraId="4DBAA21D" w14:textId="6A682EB6" w:rsidR="002B4BE2" w:rsidRPr="002B4BE2" w:rsidRDefault="0078787E" w:rsidP="0078787E">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60A32B6C" w14:textId="77777777" w:rsidR="00F874E4" w:rsidRDefault="00F874E4" w:rsidP="00F874E4"/>
    <w:p w14:paraId="161546CE" w14:textId="77777777" w:rsidR="005602AD" w:rsidRDefault="005602AD" w:rsidP="00F874E4"/>
    <w:p w14:paraId="36935364" w14:textId="77777777" w:rsidR="005602AD" w:rsidRDefault="005602AD" w:rsidP="00F874E4"/>
    <w:p w14:paraId="201275DE" w14:textId="77777777" w:rsidR="005602AD" w:rsidRDefault="005602AD" w:rsidP="00F874E4"/>
    <w:p w14:paraId="6717966F" w14:textId="77777777" w:rsidR="005602AD" w:rsidRDefault="005602AD" w:rsidP="00F874E4"/>
    <w:p w14:paraId="1CEC527B" w14:textId="77777777" w:rsidR="005602AD" w:rsidRDefault="005602AD" w:rsidP="00F874E4"/>
    <w:p w14:paraId="728FDB07" w14:textId="77777777" w:rsidR="005602AD" w:rsidRDefault="005602AD" w:rsidP="00F874E4"/>
    <w:p w14:paraId="0E71E562" w14:textId="77777777" w:rsidR="005602AD" w:rsidRDefault="005602AD" w:rsidP="00F874E4"/>
    <w:p w14:paraId="41DC06B2" w14:textId="5D9A4E3D" w:rsidR="005602AD" w:rsidRPr="0078787E" w:rsidRDefault="005602AD" w:rsidP="005602AD">
      <w:pPr>
        <w:pStyle w:val="Heading1"/>
        <w:rPr>
          <w:sz w:val="70"/>
          <w:szCs w:val="70"/>
        </w:rPr>
      </w:pPr>
      <w:bookmarkStart w:id="42" w:name="_Toc100021187"/>
      <w:bookmarkStart w:id="43" w:name="_Toc100362365"/>
      <w:r>
        <w:rPr>
          <w:rStyle w:val="Emphasis"/>
          <w:color w:val="007F00"/>
          <w:sz w:val="70"/>
          <w:szCs w:val="70"/>
        </w:rPr>
        <w:lastRenderedPageBreak/>
        <w:t>10</w:t>
      </w:r>
      <w:r w:rsidRPr="0078787E">
        <w:rPr>
          <w:rStyle w:val="Emphasis"/>
          <w:color w:val="007F00"/>
          <w:sz w:val="70"/>
          <w:szCs w:val="70"/>
        </w:rPr>
        <w:t>.0</w:t>
      </w:r>
      <w:r w:rsidRPr="0078787E">
        <w:rPr>
          <w:sz w:val="70"/>
          <w:szCs w:val="70"/>
          <w:lang w:val="en-GB" w:bidi="en-GB"/>
        </w:rPr>
        <w:br/>
      </w:r>
      <w:r>
        <w:rPr>
          <w:sz w:val="70"/>
          <w:szCs w:val="70"/>
        </w:rPr>
        <w:t>Conclusion</w:t>
      </w:r>
      <w:bookmarkEnd w:id="42"/>
      <w:bookmarkEnd w:id="43"/>
    </w:p>
    <w:bookmarkStart w:id="44" w:name="_Toc100362366" w:displacedByCustomXml="next"/>
    <w:bookmarkStart w:id="45" w:name="_Toc100021188" w:displacedByCustomXml="next"/>
    <w:sdt>
      <w:sdtPr>
        <w:id w:val="-1286496197"/>
        <w:placeholder>
          <w:docPart w:val="EDA457A22238C648B603C618F7403FC3"/>
        </w:placeholder>
        <w:temporary/>
        <w:showingPlcHdr/>
        <w15:appearance w15:val="hidden"/>
      </w:sdtPr>
      <w:sdtContent>
        <w:p w14:paraId="30F9A5D2" w14:textId="77777777" w:rsidR="005602AD" w:rsidRDefault="005602AD" w:rsidP="005602AD">
          <w:pPr>
            <w:pStyle w:val="Heading2"/>
          </w:pPr>
          <w:r>
            <w:rPr>
              <w:lang w:val="en-GB" w:bidi="en-GB"/>
            </w:rPr>
            <w:t>Heading 2</w:t>
          </w:r>
        </w:p>
      </w:sdtContent>
    </w:sdt>
    <w:bookmarkEnd w:id="44" w:displacedByCustomXml="prev"/>
    <w:bookmarkEnd w:id="45" w:displacedByCustomXml="prev"/>
    <w:sdt>
      <w:sdtPr>
        <w:id w:val="1383133297"/>
        <w:placeholder>
          <w:docPart w:val="55EFEDDDE1D4F3409D6B575F0BC3D6F1"/>
        </w:placeholder>
        <w:temporary/>
        <w:showingPlcHdr/>
        <w15:appearance w15:val="hidden"/>
      </w:sdtPr>
      <w:sdtContent>
        <w:p w14:paraId="4DD0ADD3" w14:textId="745B23E1" w:rsidR="005602AD" w:rsidRPr="00F874E4" w:rsidRDefault="005602AD" w:rsidP="005602AD">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232AE672" w14:textId="2092CDAF" w:rsidR="00444470" w:rsidRDefault="00AD75A2" w:rsidP="00930283">
      <w:r>
        <w:t xml:space="preserve">   </w:t>
      </w:r>
    </w:p>
    <w:p w14:paraId="73A0B1B8" w14:textId="77777777" w:rsidR="005602AD" w:rsidRDefault="005602AD" w:rsidP="00930283"/>
    <w:p w14:paraId="77B2B27B" w14:textId="77777777" w:rsidR="005602AD" w:rsidRDefault="005602AD" w:rsidP="00930283"/>
    <w:p w14:paraId="57E77FBA" w14:textId="77777777" w:rsidR="005602AD" w:rsidRDefault="005602AD" w:rsidP="00930283"/>
    <w:p w14:paraId="33AF90A3" w14:textId="77777777" w:rsidR="005602AD" w:rsidRDefault="005602AD" w:rsidP="00930283"/>
    <w:p w14:paraId="1E9FD00D" w14:textId="77777777" w:rsidR="005602AD" w:rsidRDefault="005602AD" w:rsidP="00930283"/>
    <w:p w14:paraId="54C18C70" w14:textId="77777777" w:rsidR="005602AD" w:rsidRDefault="005602AD" w:rsidP="00930283"/>
    <w:p w14:paraId="4268AE81" w14:textId="77777777" w:rsidR="005602AD" w:rsidRDefault="005602AD" w:rsidP="00930283"/>
    <w:p w14:paraId="7ACEE502" w14:textId="77777777" w:rsidR="005602AD" w:rsidRDefault="005602AD" w:rsidP="00930283"/>
    <w:p w14:paraId="6E6869DC" w14:textId="77777777" w:rsidR="005602AD" w:rsidRDefault="005602AD" w:rsidP="00930283"/>
    <w:p w14:paraId="3C355D8F" w14:textId="6458BA00" w:rsidR="005602AD" w:rsidRPr="0078787E" w:rsidRDefault="005602AD" w:rsidP="005602AD">
      <w:pPr>
        <w:pStyle w:val="Heading1"/>
        <w:rPr>
          <w:sz w:val="70"/>
          <w:szCs w:val="70"/>
        </w:rPr>
      </w:pPr>
      <w:bookmarkStart w:id="46" w:name="_Toc100021189"/>
      <w:bookmarkStart w:id="47" w:name="_Toc100362367"/>
      <w:r>
        <w:rPr>
          <w:rStyle w:val="Emphasis"/>
          <w:color w:val="007F00"/>
          <w:sz w:val="70"/>
          <w:szCs w:val="70"/>
        </w:rPr>
        <w:lastRenderedPageBreak/>
        <w:t>11</w:t>
      </w:r>
      <w:r w:rsidRPr="0078787E">
        <w:rPr>
          <w:rStyle w:val="Emphasis"/>
          <w:color w:val="007F00"/>
          <w:sz w:val="70"/>
          <w:szCs w:val="70"/>
        </w:rPr>
        <w:t>.0</w:t>
      </w:r>
      <w:r w:rsidRPr="0078787E">
        <w:rPr>
          <w:sz w:val="70"/>
          <w:szCs w:val="70"/>
          <w:lang w:val="en-GB" w:bidi="en-GB"/>
        </w:rPr>
        <w:br/>
      </w:r>
      <w:r>
        <w:rPr>
          <w:sz w:val="70"/>
          <w:szCs w:val="70"/>
        </w:rPr>
        <w:t>Appendi</w:t>
      </w:r>
      <w:r w:rsidR="001F5554">
        <w:rPr>
          <w:sz w:val="70"/>
          <w:szCs w:val="70"/>
        </w:rPr>
        <w:t>x</w:t>
      </w:r>
      <w:bookmarkEnd w:id="46"/>
      <w:bookmarkEnd w:id="47"/>
    </w:p>
    <w:bookmarkStart w:id="48" w:name="_Toc100362368" w:displacedByCustomXml="next"/>
    <w:bookmarkStart w:id="49" w:name="_Toc100021190" w:displacedByCustomXml="next"/>
    <w:sdt>
      <w:sdtPr>
        <w:id w:val="-2062701650"/>
        <w:placeholder>
          <w:docPart w:val="426142ACE3F9D74181E9FFD35549AFB0"/>
        </w:placeholder>
        <w:temporary/>
        <w:showingPlcHdr/>
        <w15:appearance w15:val="hidden"/>
      </w:sdtPr>
      <w:sdtContent>
        <w:p w14:paraId="66531C53" w14:textId="77777777" w:rsidR="005602AD" w:rsidRDefault="005602AD" w:rsidP="005602AD">
          <w:pPr>
            <w:pStyle w:val="Heading2"/>
          </w:pPr>
          <w:r>
            <w:rPr>
              <w:lang w:val="en-GB" w:bidi="en-GB"/>
            </w:rPr>
            <w:t>Heading 2</w:t>
          </w:r>
        </w:p>
      </w:sdtContent>
    </w:sdt>
    <w:bookmarkEnd w:id="48" w:displacedByCustomXml="prev"/>
    <w:bookmarkEnd w:id="49" w:displacedByCustomXml="prev"/>
    <w:sdt>
      <w:sdtPr>
        <w:id w:val="-1641642860"/>
        <w:placeholder>
          <w:docPart w:val="69E280E1AB79D846B9630F64890702DA"/>
        </w:placeholder>
        <w:temporary/>
        <w:showingPlcHdr/>
        <w15:appearance w15:val="hidden"/>
      </w:sdtPr>
      <w:sdtContent>
        <w:p w14:paraId="1D729324" w14:textId="77777777" w:rsidR="005602AD" w:rsidRPr="00F874E4" w:rsidRDefault="005602AD" w:rsidP="005602AD">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4F8390A3" w14:textId="77777777" w:rsidR="005602AD" w:rsidRPr="00930283" w:rsidRDefault="005602AD" w:rsidP="005602AD">
      <w:r>
        <w:t xml:space="preserve">   </w:t>
      </w:r>
    </w:p>
    <w:p w14:paraId="40057B2C" w14:textId="77777777" w:rsidR="005602AD" w:rsidRDefault="005602AD" w:rsidP="00930283"/>
    <w:p w14:paraId="6C653699" w14:textId="77777777" w:rsidR="001F5554" w:rsidRDefault="001F5554" w:rsidP="00930283"/>
    <w:p w14:paraId="66C1DD8C" w14:textId="77777777" w:rsidR="001F5554" w:rsidRDefault="001F5554" w:rsidP="00930283"/>
    <w:p w14:paraId="2E6B97A4" w14:textId="77777777" w:rsidR="001F5554" w:rsidRDefault="001F5554" w:rsidP="00930283"/>
    <w:p w14:paraId="0F484903" w14:textId="77777777" w:rsidR="001F5554" w:rsidRDefault="001F5554" w:rsidP="00930283"/>
    <w:p w14:paraId="3944938D" w14:textId="77777777" w:rsidR="001F5554" w:rsidRDefault="001F5554" w:rsidP="00930283"/>
    <w:p w14:paraId="474F82BE" w14:textId="77777777" w:rsidR="001F5554" w:rsidRDefault="001F5554" w:rsidP="00930283"/>
    <w:p w14:paraId="48485D07" w14:textId="77777777" w:rsidR="001F5554" w:rsidRDefault="001F5554" w:rsidP="00930283"/>
    <w:p w14:paraId="10BD4928" w14:textId="77777777" w:rsidR="001F5554" w:rsidRDefault="001F5554" w:rsidP="00930283"/>
    <w:p w14:paraId="52FFF3D2" w14:textId="352C8B23" w:rsidR="001F5554" w:rsidRPr="0078787E" w:rsidRDefault="001F5554" w:rsidP="001F5554">
      <w:pPr>
        <w:pStyle w:val="Heading1"/>
        <w:rPr>
          <w:sz w:val="70"/>
          <w:szCs w:val="70"/>
        </w:rPr>
      </w:pPr>
      <w:bookmarkStart w:id="50" w:name="_Toc100021191"/>
      <w:bookmarkStart w:id="51" w:name="_Toc100362369"/>
      <w:r>
        <w:rPr>
          <w:rStyle w:val="Emphasis"/>
          <w:color w:val="007F00"/>
          <w:sz w:val="70"/>
          <w:szCs w:val="70"/>
        </w:rPr>
        <w:lastRenderedPageBreak/>
        <w:t>12</w:t>
      </w:r>
      <w:r w:rsidRPr="0078787E">
        <w:rPr>
          <w:rStyle w:val="Emphasis"/>
          <w:color w:val="007F00"/>
          <w:sz w:val="70"/>
          <w:szCs w:val="70"/>
        </w:rPr>
        <w:t>.0</w:t>
      </w:r>
      <w:r w:rsidRPr="0078787E">
        <w:rPr>
          <w:sz w:val="70"/>
          <w:szCs w:val="70"/>
          <w:lang w:val="en-GB" w:bidi="en-GB"/>
        </w:rPr>
        <w:br/>
      </w:r>
      <w:r>
        <w:rPr>
          <w:sz w:val="70"/>
          <w:szCs w:val="70"/>
        </w:rPr>
        <w:t>Bibliographies</w:t>
      </w:r>
      <w:bookmarkEnd w:id="50"/>
      <w:bookmarkEnd w:id="51"/>
    </w:p>
    <w:bookmarkStart w:id="52" w:name="_Toc100362370" w:displacedByCustomXml="next"/>
    <w:bookmarkStart w:id="53" w:name="_Toc100021192" w:displacedByCustomXml="next"/>
    <w:sdt>
      <w:sdtPr>
        <w:id w:val="-169793021"/>
        <w:placeholder>
          <w:docPart w:val="A408422726E66E40BBA2410B11D8D2F4"/>
        </w:placeholder>
        <w:temporary/>
        <w:showingPlcHdr/>
        <w15:appearance w15:val="hidden"/>
      </w:sdtPr>
      <w:sdtContent>
        <w:p w14:paraId="40399828" w14:textId="77777777" w:rsidR="001F5554" w:rsidRDefault="001F5554" w:rsidP="001F5554">
          <w:pPr>
            <w:pStyle w:val="Heading2"/>
          </w:pPr>
          <w:r>
            <w:rPr>
              <w:lang w:val="en-GB" w:bidi="en-GB"/>
            </w:rPr>
            <w:t>Heading 2</w:t>
          </w:r>
        </w:p>
      </w:sdtContent>
    </w:sdt>
    <w:bookmarkEnd w:id="52" w:displacedByCustomXml="prev"/>
    <w:bookmarkEnd w:id="53" w:displacedByCustomXml="prev"/>
    <w:sdt>
      <w:sdtPr>
        <w:id w:val="-3825963"/>
        <w:placeholder>
          <w:docPart w:val="F71EC4AE276ACB448D7E51643A518786"/>
        </w:placeholder>
        <w:temporary/>
        <w:showingPlcHdr/>
        <w15:appearance w15:val="hidden"/>
      </w:sdtPr>
      <w:sdtContent>
        <w:p w14:paraId="7C8EFA57" w14:textId="77777777" w:rsidR="001F5554" w:rsidRPr="00F874E4" w:rsidRDefault="001F5554" w:rsidP="001F5554">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1426C435" w14:textId="77777777" w:rsidR="001F5554" w:rsidRPr="00930283" w:rsidRDefault="001F5554" w:rsidP="001F5554">
      <w:r>
        <w:t xml:space="preserve">   </w:t>
      </w:r>
    </w:p>
    <w:p w14:paraId="105729F5" w14:textId="77777777" w:rsidR="001F5554" w:rsidRPr="00930283" w:rsidRDefault="001F5554" w:rsidP="00930283"/>
    <w:sectPr w:rsidR="001F5554" w:rsidRPr="00930283" w:rsidSect="00F874E4">
      <w:footerReference w:type="default" r:id="rId14"/>
      <w:pgSz w:w="11907" w:h="16839"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3931" w14:textId="77777777" w:rsidR="00920548" w:rsidRDefault="00920548">
      <w:pPr>
        <w:spacing w:after="0" w:line="240" w:lineRule="auto"/>
      </w:pPr>
      <w:r>
        <w:separator/>
      </w:r>
    </w:p>
  </w:endnote>
  <w:endnote w:type="continuationSeparator" w:id="0">
    <w:p w14:paraId="4EE1C7BD" w14:textId="77777777" w:rsidR="00920548" w:rsidRDefault="00920548">
      <w:pPr>
        <w:spacing w:after="0" w:line="240" w:lineRule="auto"/>
      </w:pPr>
      <w:r>
        <w:continuationSeparator/>
      </w:r>
    </w:p>
  </w:endnote>
  <w:endnote w:type="continuationNotice" w:id="1">
    <w:p w14:paraId="3042BEDA" w14:textId="77777777" w:rsidR="001F5554" w:rsidRDefault="001F55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20E8" w14:textId="77777777" w:rsidR="00F874E4" w:rsidRDefault="00F874E4" w:rsidP="005672E3">
    <w:pPr>
      <w:pStyle w:val="Footer"/>
      <w:framePr w:wrap="none" w:vAnchor="text" w:hAnchor="margin" w:xAlign="right" w:y="1"/>
      <w:rPr>
        <w:del w:id="0" w:author="Tian, Dora"/>
        <w:rStyle w:val="PageNumber"/>
      </w:rPr>
    </w:pPr>
    <w:r>
      <w:rPr>
        <w:rStyle w:val="PageNumber"/>
      </w:rPr>
      <w:fldChar w:fldCharType="begin"/>
    </w:r>
    <w:del w:id="1" w:author="Tian, Dora">
      <w:r>
        <w:rPr>
          <w:rStyle w:val="PageNumber"/>
        </w:rPr>
        <w:delInstrText xml:space="preserve"> PAGE </w:delInstrText>
      </w:r>
    </w:del>
    <w:r>
      <w:rPr>
        <w:rStyle w:val="PageNumber"/>
      </w:rPr>
      <w:fldChar w:fldCharType="end"/>
    </w:r>
  </w:p>
  <w:customXmlInsRangeStart w:id="2" w:author="Tian, Dora"/>
  <w:sdt>
    <w:sdtPr>
      <w:rPr>
        <w:rStyle w:val="PageNumber"/>
      </w:rPr>
      <w:id w:val="-1071181684"/>
      <w:docPartObj>
        <w:docPartGallery w:val="Page Numbers (Bottom of Page)"/>
        <w:docPartUnique/>
      </w:docPartObj>
    </w:sdtPr>
    <w:sdtContent>
      <w:customXmlInsRangeEnd w:id="2"/>
      <w:p w14:paraId="4FF105ED" w14:textId="18615344" w:rsidR="00F874E4" w:rsidRDefault="00F874E4" w:rsidP="00C300A0">
        <w:pPr>
          <w:pStyle w:val="Footer"/>
          <w:framePr w:wrap="none" w:vAnchor="text" w:hAnchor="margin" w:xAlign="right" w:y="1"/>
          <w:rPr>
            <w:rStyle w:val="PageNumber"/>
          </w:rPr>
        </w:pPr>
        <w:ins w:id="3" w:author="Tian, Dora">
          <w:r>
            <w:rPr>
              <w:rStyle w:val="PageNumber"/>
            </w:rPr>
            <w:fldChar w:fldCharType="begin"/>
          </w:r>
          <w:r>
            <w:rPr>
              <w:rStyle w:val="PageNumber"/>
            </w:rPr>
            <w:instrText xml:space="preserve"> PAGE </w:instrText>
          </w:r>
          <w:r>
            <w:rPr>
              <w:rStyle w:val="PageNumber"/>
            </w:rPr>
            <w:fldChar w:fldCharType="end"/>
          </w:r>
        </w:ins>
      </w:p>
      <w:customXmlInsRangeStart w:id="4" w:author="Tian, Dora"/>
    </w:sdtContent>
  </w:sdt>
  <w:customXmlInsRangeEnd w:id="4"/>
  <w:p w14:paraId="7D183E48" w14:textId="77777777" w:rsidR="00F874E4" w:rsidRDefault="00F874E4" w:rsidP="00F874E4">
    <w:pPr>
      <w:pStyle w:val="Footer"/>
      <w:framePr w:wrap="none" w:vAnchor="text" w:hAnchor="margin" w:xAlign="right" w:y="1"/>
      <w:ind w:right="360"/>
      <w:rPr>
        <w:del w:id="5" w:author="Tian, Dora"/>
        <w:rStyle w:val="PageNumber"/>
      </w:rPr>
    </w:pPr>
    <w:r>
      <w:rPr>
        <w:rStyle w:val="PageNumber"/>
      </w:rPr>
      <w:fldChar w:fldCharType="begin"/>
    </w:r>
    <w:del w:id="6" w:author="Tian, Dora">
      <w:r>
        <w:rPr>
          <w:rStyle w:val="PageNumber"/>
        </w:rPr>
        <w:delInstrText xml:space="preserve"> PAGE </w:delInstrText>
      </w:r>
    </w:del>
    <w:r>
      <w:rPr>
        <w:rStyle w:val="PageNumber"/>
      </w:rPr>
      <w:fldChar w:fldCharType="end"/>
    </w:r>
  </w:p>
  <w:customXmlInsRangeStart w:id="7" w:author="Tian, Dora"/>
  <w:sdt>
    <w:sdtPr>
      <w:rPr>
        <w:rStyle w:val="PageNumber"/>
      </w:rPr>
      <w:id w:val="389535598"/>
      <w:docPartObj>
        <w:docPartGallery w:val="Page Numbers (Bottom of Page)"/>
        <w:docPartUnique/>
      </w:docPartObj>
    </w:sdtPr>
    <w:sdtContent>
      <w:customXmlInsRangeEnd w:id="7"/>
      <w:p w14:paraId="55DA3CDE" w14:textId="472F4FE1" w:rsidR="00F874E4" w:rsidRDefault="00F874E4" w:rsidP="00F874E4">
        <w:pPr>
          <w:pStyle w:val="Footer"/>
          <w:framePr w:wrap="none" w:vAnchor="text" w:hAnchor="margin" w:xAlign="right" w:y="1"/>
          <w:ind w:right="360"/>
          <w:rPr>
            <w:rStyle w:val="PageNumber"/>
          </w:rPr>
        </w:pPr>
        <w:ins w:id="8" w:author="Tian, Dora">
          <w:r>
            <w:rPr>
              <w:rStyle w:val="PageNumber"/>
            </w:rPr>
            <w:fldChar w:fldCharType="begin"/>
          </w:r>
          <w:r>
            <w:rPr>
              <w:rStyle w:val="PageNumber"/>
            </w:rPr>
            <w:instrText xml:space="preserve"> PAGE </w:instrText>
          </w:r>
          <w:r>
            <w:rPr>
              <w:rStyle w:val="PageNumber"/>
            </w:rPr>
            <w:fldChar w:fldCharType="end"/>
          </w:r>
        </w:ins>
      </w:p>
      <w:customXmlInsRangeStart w:id="9" w:author="Tian, Dora"/>
    </w:sdtContent>
  </w:sdt>
  <w:customXmlInsRangeEnd w:id="9"/>
  <w:p w14:paraId="2941A16B" w14:textId="77777777" w:rsidR="00F874E4" w:rsidRDefault="00F874E4" w:rsidP="00F874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9842124"/>
      <w:docPartObj>
        <w:docPartGallery w:val="Page Numbers (Bottom of Page)"/>
        <w:docPartUnique/>
      </w:docPartObj>
    </w:sdtPr>
    <w:sdtEndPr>
      <w:rPr>
        <w:rStyle w:val="PageNumber"/>
        <w:color w:val="007F00"/>
      </w:rPr>
    </w:sdtEndPr>
    <w:sdtContent>
      <w:p w14:paraId="662E4C03" w14:textId="61D74F15" w:rsidR="00F874E4" w:rsidRPr="00F874E4" w:rsidRDefault="00F874E4" w:rsidP="00C300A0">
        <w:pPr>
          <w:pStyle w:val="Footer"/>
          <w:framePr w:wrap="none" w:vAnchor="text" w:hAnchor="margin" w:xAlign="right" w:y="1"/>
          <w:rPr>
            <w:rStyle w:val="PageNumber"/>
            <w:color w:val="007F00"/>
          </w:rPr>
        </w:pPr>
        <w:r w:rsidRPr="00F874E4">
          <w:rPr>
            <w:rStyle w:val="PageNumber"/>
            <w:color w:val="007F00"/>
          </w:rPr>
          <w:fldChar w:fldCharType="begin"/>
        </w:r>
        <w:r w:rsidRPr="00F874E4">
          <w:rPr>
            <w:rStyle w:val="PageNumber"/>
            <w:color w:val="007F00"/>
          </w:rPr>
          <w:instrText xml:space="preserve"> PAGE </w:instrText>
        </w:r>
        <w:r w:rsidRPr="00F874E4">
          <w:rPr>
            <w:rStyle w:val="PageNumber"/>
            <w:color w:val="007F00"/>
          </w:rPr>
          <w:fldChar w:fldCharType="separate"/>
        </w:r>
        <w:r w:rsidRPr="00F874E4">
          <w:rPr>
            <w:rStyle w:val="PageNumber"/>
            <w:noProof/>
            <w:color w:val="007F00"/>
          </w:rPr>
          <w:t>2</w:t>
        </w:r>
        <w:r w:rsidRPr="00F874E4">
          <w:rPr>
            <w:rStyle w:val="PageNumber"/>
            <w:color w:val="007F00"/>
          </w:rPr>
          <w:fldChar w:fldCharType="end"/>
        </w:r>
      </w:p>
    </w:sdtContent>
  </w:sdt>
  <w:p w14:paraId="3C3CD4A5" w14:textId="57940FC8" w:rsidR="00F874E4" w:rsidRDefault="00F874E4" w:rsidP="00F874E4">
    <w:pPr>
      <w:pStyle w:val="Footer"/>
      <w:ind w:right="360"/>
      <w:jc w:val="center"/>
      <w:rPr>
        <w:caps/>
        <w:noProof/>
      </w:rPr>
    </w:pPr>
  </w:p>
  <w:p w14:paraId="09D5F337" w14:textId="7C9BA22E" w:rsidR="00C323FD" w:rsidRDefault="00C323FD" w:rsidP="00F874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25EBF" w14:textId="77777777" w:rsidR="00920548" w:rsidRDefault="00920548">
      <w:pPr>
        <w:spacing w:after="0" w:line="240" w:lineRule="auto"/>
      </w:pPr>
      <w:r>
        <w:separator/>
      </w:r>
    </w:p>
  </w:footnote>
  <w:footnote w:type="continuationSeparator" w:id="0">
    <w:p w14:paraId="6BAB95A1" w14:textId="77777777" w:rsidR="00920548" w:rsidRDefault="00920548">
      <w:pPr>
        <w:spacing w:after="0" w:line="240" w:lineRule="auto"/>
      </w:pPr>
      <w:r>
        <w:continuationSeparator/>
      </w:r>
    </w:p>
  </w:footnote>
  <w:footnote w:type="continuationNotice" w:id="1">
    <w:p w14:paraId="5C4AF2FA" w14:textId="77777777" w:rsidR="001F5554" w:rsidRDefault="001F55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n, Dora">
    <w15:presenceInfo w15:providerId="AD" w15:userId="S::zceigti@ucl.ac.uk::3c5f5e6a-e5b5-4d53-a94d-47b392c9b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48"/>
    <w:rsid w:val="000676A6"/>
    <w:rsid w:val="001252B7"/>
    <w:rsid w:val="00145798"/>
    <w:rsid w:val="001E7089"/>
    <w:rsid w:val="001F5554"/>
    <w:rsid w:val="00240452"/>
    <w:rsid w:val="002431A7"/>
    <w:rsid w:val="00290E0C"/>
    <w:rsid w:val="002A33A4"/>
    <w:rsid w:val="002B4BE2"/>
    <w:rsid w:val="00324B19"/>
    <w:rsid w:val="00345E94"/>
    <w:rsid w:val="00346EB4"/>
    <w:rsid w:val="003A0347"/>
    <w:rsid w:val="003B7136"/>
    <w:rsid w:val="004218C1"/>
    <w:rsid w:val="00444470"/>
    <w:rsid w:val="00453205"/>
    <w:rsid w:val="004949D1"/>
    <w:rsid w:val="004D0E9A"/>
    <w:rsid w:val="004F627B"/>
    <w:rsid w:val="005248F7"/>
    <w:rsid w:val="0055358D"/>
    <w:rsid w:val="005602AD"/>
    <w:rsid w:val="00565C5D"/>
    <w:rsid w:val="005672E3"/>
    <w:rsid w:val="005C4BD5"/>
    <w:rsid w:val="005D5C11"/>
    <w:rsid w:val="00651D0F"/>
    <w:rsid w:val="006B7223"/>
    <w:rsid w:val="006C5516"/>
    <w:rsid w:val="006F0FE2"/>
    <w:rsid w:val="0078787E"/>
    <w:rsid w:val="007B0A2A"/>
    <w:rsid w:val="007D56CB"/>
    <w:rsid w:val="007E21D8"/>
    <w:rsid w:val="00836807"/>
    <w:rsid w:val="008645F7"/>
    <w:rsid w:val="00920548"/>
    <w:rsid w:val="00930283"/>
    <w:rsid w:val="00984B0E"/>
    <w:rsid w:val="009F7029"/>
    <w:rsid w:val="00A06BA6"/>
    <w:rsid w:val="00A261B7"/>
    <w:rsid w:val="00A645B8"/>
    <w:rsid w:val="00AD75A2"/>
    <w:rsid w:val="00BA4991"/>
    <w:rsid w:val="00BE1F58"/>
    <w:rsid w:val="00BF4F4F"/>
    <w:rsid w:val="00C03C88"/>
    <w:rsid w:val="00C236A0"/>
    <w:rsid w:val="00C323FD"/>
    <w:rsid w:val="00C42AA7"/>
    <w:rsid w:val="00C45684"/>
    <w:rsid w:val="00C81502"/>
    <w:rsid w:val="00CB7C72"/>
    <w:rsid w:val="00D51A2E"/>
    <w:rsid w:val="00D70D0A"/>
    <w:rsid w:val="00DD5006"/>
    <w:rsid w:val="00E33583"/>
    <w:rsid w:val="00EC3105"/>
    <w:rsid w:val="00F874E4"/>
    <w:rsid w:val="7A5CA01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1A9E6"/>
  <w15:chartTrackingRefBased/>
  <w15:docId w15:val="{56EB94D9-1A99-8B41-9E6F-25243CA5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PageNumber">
    <w:name w:val="page number"/>
    <w:basedOn w:val="DefaultParagraphFont"/>
    <w:uiPriority w:val="99"/>
    <w:semiHidden/>
    <w:unhideWhenUsed/>
    <w:rsid w:val="00CB7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4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ratian/Library/Containers/com.microsoft.Word/Data/Library/Application%2520Support/Microsoft/Office/16.0/DTS/en-GB%257bD723FFB3-827D-D64A-9E0C-682FB36A40A9%257d/%257bF0987C8A-B29C-3F4F-97CB-C73A6E25ECB6%25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28DE712A1FB948A21FEC81858187B7"/>
        <w:category>
          <w:name w:val="General"/>
          <w:gallery w:val="placeholder"/>
        </w:category>
        <w:types>
          <w:type w:val="bbPlcHdr"/>
        </w:types>
        <w:behaviors>
          <w:behavior w:val="content"/>
        </w:behaviors>
        <w:guid w:val="{BE1B392B-6E67-0246-A65A-B28D0DECACF6}"/>
      </w:docPartPr>
      <w:docPartBody>
        <w:p w:rsidR="00000000" w:rsidRDefault="0007574B">
          <w:pPr>
            <w:pStyle w:val="4A28DE712A1FB948A21FEC81858187B7"/>
          </w:pPr>
          <w:r>
            <w:rPr>
              <w:lang w:val="en-GB" w:bidi="en-GB"/>
            </w:rPr>
            <w:t>"Quote"</w:t>
          </w:r>
        </w:p>
      </w:docPartBody>
    </w:docPart>
    <w:docPart>
      <w:docPartPr>
        <w:name w:val="984398A3CACA4449BA829D970F71AD47"/>
        <w:category>
          <w:name w:val="General"/>
          <w:gallery w:val="placeholder"/>
        </w:category>
        <w:types>
          <w:type w:val="bbPlcHdr"/>
        </w:types>
        <w:behaviors>
          <w:behavior w:val="content"/>
        </w:behaviors>
        <w:guid w:val="{0180DD06-9139-3E4E-9DBE-5031BE9830FD}"/>
      </w:docPartPr>
      <w:docPartBody>
        <w:p w:rsidR="00565C5D" w:rsidRDefault="0007574B">
          <w:r>
            <w:rPr>
              <w:lang w:val="en-GB" w:bidi="en-GB"/>
            </w:rPr>
            <w:t xml:space="preserve">Want to insert a picture from your files or </w:t>
          </w:r>
          <w:r>
            <w:rPr>
              <w:lang w:val="en-GB" w:bidi="en-GB"/>
            </w:rPr>
            <w:t>add a shape or text box? No problem! In the Insert tab of the ribbon, simply tap the option you need.</w:t>
          </w:r>
        </w:p>
        <w:p w:rsidR="00000000" w:rsidRDefault="0007574B">
          <w:pPr>
            <w:pStyle w:val="984398A3CACA4449BA829D970F71AD47"/>
          </w:pPr>
          <w:r>
            <w:rPr>
              <w:lang w:val="en-GB" w:bidi="en-GB"/>
            </w:rPr>
            <w:t>Find even more easy-to-use tools in the Insert tab, such as tools to add a hyperlink or insert a comment.</w:t>
          </w:r>
        </w:p>
      </w:docPartBody>
    </w:docPart>
    <w:docPart>
      <w:docPartPr>
        <w:name w:val="0ADB6B9C128383418F1E6FA99F75926F"/>
        <w:category>
          <w:name w:val="General"/>
          <w:gallery w:val="placeholder"/>
        </w:category>
        <w:types>
          <w:type w:val="bbPlcHdr"/>
        </w:types>
        <w:behaviors>
          <w:behavior w:val="content"/>
        </w:behaviors>
        <w:guid w:val="{ED0954F6-13D6-1B43-9749-9DE1E5FA9E62}"/>
      </w:docPartPr>
      <w:docPartBody>
        <w:p w:rsidR="00000000" w:rsidRDefault="0007574B" w:rsidP="0007574B">
          <w:pPr>
            <w:pStyle w:val="0ADB6B9C128383418F1E6FA99F75926F"/>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D805A29AEDCDA84AB1409B467F755DFE"/>
        <w:category>
          <w:name w:val="General"/>
          <w:gallery w:val="placeholder"/>
        </w:category>
        <w:types>
          <w:type w:val="bbPlcHdr"/>
        </w:types>
        <w:behaviors>
          <w:behavior w:val="content"/>
        </w:behaviors>
        <w:guid w:val="{CFFD72A7-FA42-A446-AE3E-78944CEA043F}"/>
      </w:docPartPr>
      <w:docPartBody>
        <w:p w:rsidR="00000000" w:rsidRDefault="0007574B" w:rsidP="0007574B">
          <w:pPr>
            <w:pStyle w:val="D805A29AEDCDA84AB1409B467F755DFE"/>
          </w:pPr>
          <w:r>
            <w:rPr>
              <w:lang w:val="en-GB" w:bidi="en-GB"/>
            </w:rPr>
            <w:t>Heading 2</w:t>
          </w:r>
        </w:p>
      </w:docPartBody>
    </w:docPart>
    <w:docPart>
      <w:docPartPr>
        <w:name w:val="E930D87EC8A01844B8C7CA02B40C92BE"/>
        <w:category>
          <w:name w:val="General"/>
          <w:gallery w:val="placeholder"/>
        </w:category>
        <w:types>
          <w:type w:val="bbPlcHdr"/>
        </w:types>
        <w:behaviors>
          <w:behavior w:val="content"/>
        </w:behaviors>
        <w:guid w:val="{DB6EB5D4-5D3E-8C48-A80C-9727289ABE7B}"/>
      </w:docPartPr>
      <w:docPartBody>
        <w:p w:rsidR="00000000" w:rsidRDefault="0007574B" w:rsidP="0007574B">
          <w:pPr>
            <w:pStyle w:val="E930D87EC8A01844B8C7CA02B40C92BE"/>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F782137D2165F84FA06C726D3C0DCE0A"/>
        <w:category>
          <w:name w:val="General"/>
          <w:gallery w:val="placeholder"/>
        </w:category>
        <w:types>
          <w:type w:val="bbPlcHdr"/>
        </w:types>
        <w:behaviors>
          <w:behavior w:val="content"/>
        </w:behaviors>
        <w:guid w:val="{D5356615-44CE-D04C-BCB7-EBB9482F628F}"/>
      </w:docPartPr>
      <w:docPartBody>
        <w:p w:rsidR="00000000" w:rsidRDefault="0007574B" w:rsidP="0007574B">
          <w:pPr>
            <w:pStyle w:val="F782137D2165F84FA06C726D3C0DCE0A"/>
          </w:pPr>
          <w:r>
            <w:rPr>
              <w:lang w:val="en-GB" w:bidi="en-GB"/>
            </w:rPr>
            <w:t>Heading 2</w:t>
          </w:r>
        </w:p>
      </w:docPartBody>
    </w:docPart>
    <w:docPart>
      <w:docPartPr>
        <w:name w:val="D1065ADDFDD846458961FC23C7112F7A"/>
        <w:category>
          <w:name w:val="General"/>
          <w:gallery w:val="placeholder"/>
        </w:category>
        <w:types>
          <w:type w:val="bbPlcHdr"/>
        </w:types>
        <w:behaviors>
          <w:behavior w:val="content"/>
        </w:behaviors>
        <w:guid w:val="{F6A469B9-9C10-CD47-92D7-52403257BFD1}"/>
      </w:docPartPr>
      <w:docPartBody>
        <w:p w:rsidR="00000000" w:rsidRDefault="0007574B" w:rsidP="0007574B">
          <w:pPr>
            <w:pStyle w:val="D1065ADDFDD846458961FC23C7112F7A"/>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A1CA3A1746C98C45A7A1E60B11DFCDD5"/>
        <w:category>
          <w:name w:val="General"/>
          <w:gallery w:val="placeholder"/>
        </w:category>
        <w:types>
          <w:type w:val="bbPlcHdr"/>
        </w:types>
        <w:behaviors>
          <w:behavior w:val="content"/>
        </w:behaviors>
        <w:guid w:val="{A99E07C8-E67F-8D46-9B4B-8A1F6CC50B07}"/>
      </w:docPartPr>
      <w:docPartBody>
        <w:p w:rsidR="00000000" w:rsidRDefault="0007574B" w:rsidP="0007574B">
          <w:pPr>
            <w:pStyle w:val="A1CA3A1746C98C45A7A1E60B11DFCDD5"/>
          </w:pPr>
          <w:r>
            <w:rPr>
              <w:lang w:val="en-GB" w:bidi="en-GB"/>
            </w:rPr>
            <w:t>Heading 2</w:t>
          </w:r>
        </w:p>
      </w:docPartBody>
    </w:docPart>
    <w:docPart>
      <w:docPartPr>
        <w:name w:val="3620E000CAD5BF4D8FD8E3C0D1925344"/>
        <w:category>
          <w:name w:val="General"/>
          <w:gallery w:val="placeholder"/>
        </w:category>
        <w:types>
          <w:type w:val="bbPlcHdr"/>
        </w:types>
        <w:behaviors>
          <w:behavior w:val="content"/>
        </w:behaviors>
        <w:guid w:val="{DB07AC5E-379C-7C42-9437-48835513CA7E}"/>
      </w:docPartPr>
      <w:docPartBody>
        <w:p w:rsidR="00000000" w:rsidRDefault="0007574B" w:rsidP="0007574B">
          <w:pPr>
            <w:pStyle w:val="3620E000CAD5BF4D8FD8E3C0D1925344"/>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88EEAA0A55A6604BAA10C5CD68F1341D"/>
        <w:category>
          <w:name w:val="General"/>
          <w:gallery w:val="placeholder"/>
        </w:category>
        <w:types>
          <w:type w:val="bbPlcHdr"/>
        </w:types>
        <w:behaviors>
          <w:behavior w:val="content"/>
        </w:behaviors>
        <w:guid w:val="{02494D25-E3A6-4743-81C1-DD33C00D27A9}"/>
      </w:docPartPr>
      <w:docPartBody>
        <w:p w:rsidR="00000000" w:rsidRDefault="0007574B" w:rsidP="0007574B">
          <w:pPr>
            <w:pStyle w:val="88EEAA0A55A6604BAA10C5CD68F1341D"/>
          </w:pPr>
          <w:r>
            <w:rPr>
              <w:lang w:val="en-GB" w:bidi="en-GB"/>
            </w:rPr>
            <w:t>Heading 2</w:t>
          </w:r>
        </w:p>
      </w:docPartBody>
    </w:docPart>
    <w:docPart>
      <w:docPartPr>
        <w:name w:val="682BD5CC242D0543AE53BC755F031BB2"/>
        <w:category>
          <w:name w:val="General"/>
          <w:gallery w:val="placeholder"/>
        </w:category>
        <w:types>
          <w:type w:val="bbPlcHdr"/>
        </w:types>
        <w:behaviors>
          <w:behavior w:val="content"/>
        </w:behaviors>
        <w:guid w:val="{14E71897-FB09-DC48-94E6-BBA4FCBB940D}"/>
      </w:docPartPr>
      <w:docPartBody>
        <w:p w:rsidR="00000000" w:rsidRDefault="0007574B" w:rsidP="0007574B">
          <w:pPr>
            <w:pStyle w:val="682BD5CC242D0543AE53BC755F031BB2"/>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BAD695F39E2D844892E6972ACC9B7966"/>
        <w:category>
          <w:name w:val="General"/>
          <w:gallery w:val="placeholder"/>
        </w:category>
        <w:types>
          <w:type w:val="bbPlcHdr"/>
        </w:types>
        <w:behaviors>
          <w:behavior w:val="content"/>
        </w:behaviors>
        <w:guid w:val="{BBBA49EF-700C-AA4E-A9C8-870DDB634609}"/>
      </w:docPartPr>
      <w:docPartBody>
        <w:p w:rsidR="00000000" w:rsidRDefault="0007574B" w:rsidP="0007574B">
          <w:pPr>
            <w:pStyle w:val="BAD695F39E2D844892E6972ACC9B7966"/>
          </w:pPr>
          <w:r>
            <w:rPr>
              <w:lang w:val="en-GB" w:bidi="en-GB"/>
            </w:rPr>
            <w:t>Heading 2</w:t>
          </w:r>
        </w:p>
      </w:docPartBody>
    </w:docPart>
    <w:docPart>
      <w:docPartPr>
        <w:name w:val="814525D8EA3E424EA9B5302E020CA13B"/>
        <w:category>
          <w:name w:val="General"/>
          <w:gallery w:val="placeholder"/>
        </w:category>
        <w:types>
          <w:type w:val="bbPlcHdr"/>
        </w:types>
        <w:behaviors>
          <w:behavior w:val="content"/>
        </w:behaviors>
        <w:guid w:val="{43E3A721-8666-514E-821C-46767BD1FEE4}"/>
      </w:docPartPr>
      <w:docPartBody>
        <w:p w:rsidR="00000000" w:rsidRDefault="0007574B" w:rsidP="0007574B">
          <w:pPr>
            <w:pStyle w:val="814525D8EA3E424EA9B5302E020CA13B"/>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ADD66B49D445B24BA4336F36079F66F8"/>
        <w:category>
          <w:name w:val="General"/>
          <w:gallery w:val="placeholder"/>
        </w:category>
        <w:types>
          <w:type w:val="bbPlcHdr"/>
        </w:types>
        <w:behaviors>
          <w:behavior w:val="content"/>
        </w:behaviors>
        <w:guid w:val="{4FCEFBE1-054B-FF46-9961-AF39244F2343}"/>
      </w:docPartPr>
      <w:docPartBody>
        <w:p w:rsidR="00000000" w:rsidRDefault="0007574B" w:rsidP="0007574B">
          <w:pPr>
            <w:pStyle w:val="ADD66B49D445B24BA4336F36079F66F8"/>
          </w:pPr>
          <w:r>
            <w:rPr>
              <w:lang w:val="en-GB" w:bidi="en-GB"/>
            </w:rPr>
            <w:t>Heading 2</w:t>
          </w:r>
        </w:p>
      </w:docPartBody>
    </w:docPart>
    <w:docPart>
      <w:docPartPr>
        <w:name w:val="A6A09281F9BC534C9FACE83D6DE23A8C"/>
        <w:category>
          <w:name w:val="General"/>
          <w:gallery w:val="placeholder"/>
        </w:category>
        <w:types>
          <w:type w:val="bbPlcHdr"/>
        </w:types>
        <w:behaviors>
          <w:behavior w:val="content"/>
        </w:behaviors>
        <w:guid w:val="{31FDBF98-FA36-B24C-ABBD-B6A042867EFF}"/>
      </w:docPartPr>
      <w:docPartBody>
        <w:p w:rsidR="00000000" w:rsidRDefault="0007574B" w:rsidP="0007574B">
          <w:pPr>
            <w:pStyle w:val="A6A09281F9BC534C9FACE83D6DE23A8C"/>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9F18BB7CD523F3428A72FDCA8B314016"/>
        <w:category>
          <w:name w:val="General"/>
          <w:gallery w:val="placeholder"/>
        </w:category>
        <w:types>
          <w:type w:val="bbPlcHdr"/>
        </w:types>
        <w:behaviors>
          <w:behavior w:val="content"/>
        </w:behaviors>
        <w:guid w:val="{7C35301E-F307-6E46-826E-59F0A11AC17B}"/>
      </w:docPartPr>
      <w:docPartBody>
        <w:p w:rsidR="00000000" w:rsidRDefault="0007574B" w:rsidP="0007574B">
          <w:pPr>
            <w:pStyle w:val="9F18BB7CD523F3428A72FDCA8B314016"/>
          </w:pPr>
          <w:r>
            <w:rPr>
              <w:lang w:val="en-GB" w:bidi="en-GB"/>
            </w:rPr>
            <w:t>Heading 2</w:t>
          </w:r>
        </w:p>
      </w:docPartBody>
    </w:docPart>
    <w:docPart>
      <w:docPartPr>
        <w:name w:val="9849FCF6F0DE5045AA8AAE2A1BF66A63"/>
        <w:category>
          <w:name w:val="General"/>
          <w:gallery w:val="placeholder"/>
        </w:category>
        <w:types>
          <w:type w:val="bbPlcHdr"/>
        </w:types>
        <w:behaviors>
          <w:behavior w:val="content"/>
        </w:behaviors>
        <w:guid w:val="{D250E251-BB54-0F48-99D2-77A0AF353B8B}"/>
      </w:docPartPr>
      <w:docPartBody>
        <w:p w:rsidR="00000000" w:rsidRDefault="0007574B" w:rsidP="0007574B">
          <w:pPr>
            <w:pStyle w:val="9849FCF6F0DE5045AA8AAE2A1BF66A63"/>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4A0A84FF77260043A5A0BC70DA5A72E6"/>
        <w:category>
          <w:name w:val="General"/>
          <w:gallery w:val="placeholder"/>
        </w:category>
        <w:types>
          <w:type w:val="bbPlcHdr"/>
        </w:types>
        <w:behaviors>
          <w:behavior w:val="content"/>
        </w:behaviors>
        <w:guid w:val="{D3930F9A-45B8-9842-B9CD-94570F31DC8C}"/>
      </w:docPartPr>
      <w:docPartBody>
        <w:p w:rsidR="00000000" w:rsidRDefault="0007574B">
          <w:pPr>
            <w:pStyle w:val="4A0A84FF77260043A5A0BC70DA5A72E6"/>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EDA457A22238C648B603C618F7403FC3"/>
        <w:category>
          <w:name w:val="General"/>
          <w:gallery w:val="placeholder"/>
        </w:category>
        <w:types>
          <w:type w:val="bbPlcHdr"/>
        </w:types>
        <w:behaviors>
          <w:behavior w:val="content"/>
        </w:behaviors>
        <w:guid w:val="{95D20DB3-A6FD-894E-B47A-31BA4B60CCCB}"/>
      </w:docPartPr>
      <w:docPartBody>
        <w:p w:rsidR="00000000" w:rsidRDefault="0007574B">
          <w:pPr>
            <w:pStyle w:val="EDA457A22238C648B603C618F7403FC3"/>
          </w:pPr>
          <w:r>
            <w:rPr>
              <w:lang w:val="en-GB" w:bidi="en-GB"/>
            </w:rPr>
            <w:t>Heading 2</w:t>
          </w:r>
        </w:p>
      </w:docPartBody>
    </w:docPart>
    <w:docPart>
      <w:docPartPr>
        <w:name w:val="55EFEDDDE1D4F3409D6B575F0BC3D6F1"/>
        <w:category>
          <w:name w:val="General"/>
          <w:gallery w:val="placeholder"/>
        </w:category>
        <w:types>
          <w:type w:val="bbPlcHdr"/>
        </w:types>
        <w:behaviors>
          <w:behavior w:val="content"/>
        </w:behaviors>
        <w:guid w:val="{0D1F5F19-2F0B-9C4E-A57D-208CADAFA302}"/>
      </w:docPartPr>
      <w:docPartBody>
        <w:p w:rsidR="00000000" w:rsidRDefault="0007574B">
          <w:pPr>
            <w:pStyle w:val="55EFEDDDE1D4F3409D6B575F0BC3D6F1"/>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426142ACE3F9D74181E9FFD35549AFB0"/>
        <w:category>
          <w:name w:val="General"/>
          <w:gallery w:val="placeholder"/>
        </w:category>
        <w:types>
          <w:type w:val="bbPlcHdr"/>
        </w:types>
        <w:behaviors>
          <w:behavior w:val="content"/>
        </w:behaviors>
        <w:guid w:val="{C5A04E89-F270-8E4B-9223-E9D7C27CD234}"/>
      </w:docPartPr>
      <w:docPartBody>
        <w:p w:rsidR="00000000" w:rsidRDefault="0007574B">
          <w:pPr>
            <w:pStyle w:val="426142ACE3F9D74181E9FFD35549AFB0"/>
          </w:pPr>
          <w:r>
            <w:rPr>
              <w:lang w:val="en-GB" w:bidi="en-GB"/>
            </w:rPr>
            <w:t>Heading 2</w:t>
          </w:r>
        </w:p>
      </w:docPartBody>
    </w:docPart>
    <w:docPart>
      <w:docPartPr>
        <w:name w:val="69E280E1AB79D846B9630F64890702DA"/>
        <w:category>
          <w:name w:val="General"/>
          <w:gallery w:val="placeholder"/>
        </w:category>
        <w:types>
          <w:type w:val="bbPlcHdr"/>
        </w:types>
        <w:behaviors>
          <w:behavior w:val="content"/>
        </w:behaviors>
        <w:guid w:val="{8D8F3A54-9095-7349-B822-9411C7B2DC53}"/>
      </w:docPartPr>
      <w:docPartBody>
        <w:p w:rsidR="00000000" w:rsidRDefault="0007574B">
          <w:pPr>
            <w:pStyle w:val="69E280E1AB79D846B9630F64890702DA"/>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A408422726E66E40BBA2410B11D8D2F4"/>
        <w:category>
          <w:name w:val="General"/>
          <w:gallery w:val="placeholder"/>
        </w:category>
        <w:types>
          <w:type w:val="bbPlcHdr"/>
        </w:types>
        <w:behaviors>
          <w:behavior w:val="content"/>
        </w:behaviors>
        <w:guid w:val="{7F2F5CAB-B2CD-5C4D-B492-F7893E3B4FEE}"/>
      </w:docPartPr>
      <w:docPartBody>
        <w:p w:rsidR="00000000" w:rsidRDefault="0007574B">
          <w:pPr>
            <w:pStyle w:val="A408422726E66E40BBA2410B11D8D2F4"/>
          </w:pPr>
          <w:r>
            <w:rPr>
              <w:lang w:val="en-GB" w:bidi="en-GB"/>
            </w:rPr>
            <w:t>Heading 2</w:t>
          </w:r>
        </w:p>
      </w:docPartBody>
    </w:docPart>
    <w:docPart>
      <w:docPartPr>
        <w:name w:val="F71EC4AE276ACB448D7E51643A518786"/>
        <w:category>
          <w:name w:val="General"/>
          <w:gallery w:val="placeholder"/>
        </w:category>
        <w:types>
          <w:type w:val="bbPlcHdr"/>
        </w:types>
        <w:behaviors>
          <w:behavior w:val="content"/>
        </w:behaviors>
        <w:guid w:val="{6D3B971C-9219-AE43-8D31-49C108F99400}"/>
      </w:docPartPr>
      <w:docPartBody>
        <w:p w:rsidR="00000000" w:rsidRDefault="0007574B">
          <w:pPr>
            <w:pStyle w:val="F71EC4AE276ACB448D7E51643A518786"/>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4B"/>
    <w:rsid w:val="0007574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6714614318A4DA9F18CB4BD071440">
    <w:name w:val="1B06714614318A4DA9F18CB4BD071440"/>
  </w:style>
  <w:style w:type="paragraph" w:customStyle="1" w:styleId="0B924D9E041621408D14B1956C769870">
    <w:name w:val="0B924D9E041621408D14B1956C769870"/>
  </w:style>
  <w:style w:type="paragraph" w:customStyle="1" w:styleId="76AEA3B0314E984C8BB10E1F9829A5B3">
    <w:name w:val="76AEA3B0314E984C8BB10E1F9829A5B3"/>
  </w:style>
  <w:style w:type="character" w:styleId="Emphasis">
    <w:name w:val="Emphasis"/>
    <w:basedOn w:val="DefaultParagraphFont"/>
    <w:uiPriority w:val="10"/>
    <w:qFormat/>
    <w:rPr>
      <w:b w:val="0"/>
      <w:i w:val="0"/>
      <w:iCs/>
      <w:color w:val="4472C4" w:themeColor="accent1"/>
    </w:rPr>
  </w:style>
  <w:style w:type="paragraph" w:customStyle="1" w:styleId="7DFF9775758CBF4181897F99B287F918">
    <w:name w:val="7DFF9775758CBF4181897F99B287F918"/>
  </w:style>
  <w:style w:type="paragraph" w:customStyle="1" w:styleId="1E454614BD7F8E4F934C0B61CCE2E226">
    <w:name w:val="1E454614BD7F8E4F934C0B61CCE2E226"/>
  </w:style>
  <w:style w:type="paragraph" w:customStyle="1" w:styleId="3D818B2419572B42BB862B541736228D">
    <w:name w:val="3D818B2419572B42BB862B541736228D"/>
  </w:style>
  <w:style w:type="paragraph" w:customStyle="1" w:styleId="CB31C98671873F46995BF977B9335050">
    <w:name w:val="CB31C98671873F46995BF977B9335050"/>
  </w:style>
  <w:style w:type="paragraph" w:customStyle="1" w:styleId="633D48DCDF2C0849BD2F99FC7CF772F9">
    <w:name w:val="633D48DCDF2C0849BD2F99FC7CF772F9"/>
  </w:style>
  <w:style w:type="paragraph" w:customStyle="1" w:styleId="4A28DE712A1FB948A21FEC81858187B7">
    <w:name w:val="4A28DE712A1FB948A21FEC81858187B7"/>
  </w:style>
  <w:style w:type="paragraph" w:customStyle="1" w:styleId="984398A3CACA4449BA829D970F71AD47">
    <w:name w:val="984398A3CACA4449BA829D970F71AD47"/>
  </w:style>
  <w:style w:type="paragraph" w:customStyle="1" w:styleId="45A47885FF0E544590C346025C2EB86E">
    <w:name w:val="45A47885FF0E544590C346025C2EB86E"/>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ABC689DFBEDE204F8FA0EBB96DF9A2D3">
    <w:name w:val="ABC689DFBEDE204F8FA0EBB96DF9A2D3"/>
  </w:style>
  <w:style w:type="paragraph" w:customStyle="1" w:styleId="57F703A5BF49504BB6F9724038D244BB">
    <w:name w:val="57F703A5BF49504BB6F9724038D244BB"/>
  </w:style>
  <w:style w:type="paragraph" w:customStyle="1" w:styleId="69CB42A53744EA40B367CA6B8F8CD919">
    <w:name w:val="69CB42A53744EA40B367CA6B8F8CD919"/>
  </w:style>
  <w:style w:type="paragraph" w:customStyle="1" w:styleId="61CA13598B62A949A2624E994DDEB647">
    <w:name w:val="61CA13598B62A949A2624E994DDEB647"/>
  </w:style>
  <w:style w:type="paragraph" w:customStyle="1" w:styleId="658CE09AAECF2D47816E0E3EBF2D3AF2">
    <w:name w:val="658CE09AAECF2D47816E0E3EBF2D3AF2"/>
  </w:style>
  <w:style w:type="paragraph" w:customStyle="1" w:styleId="45A6B249472EA445B9F350039E2F6B56">
    <w:name w:val="45A6B249472EA445B9F350039E2F6B56"/>
  </w:style>
  <w:style w:type="paragraph" w:customStyle="1" w:styleId="1EC51D48A7ED5B4881ECB3FAA5C34FCB">
    <w:name w:val="1EC51D48A7ED5B4881ECB3FAA5C34FCB"/>
  </w:style>
  <w:style w:type="paragraph" w:customStyle="1" w:styleId="83F8C1466301BB49BB97F6399E8B5E4B">
    <w:name w:val="83F8C1466301BB49BB97F6399E8B5E4B"/>
  </w:style>
  <w:style w:type="paragraph" w:customStyle="1" w:styleId="DAC50CFFD8B3C447B94440C5720F1033">
    <w:name w:val="DAC50CFFD8B3C447B94440C5720F1033"/>
  </w:style>
  <w:style w:type="paragraph" w:customStyle="1" w:styleId="A68074D12B2C754BA3CBBE5033B08E02">
    <w:name w:val="A68074D12B2C754BA3CBBE5033B08E02"/>
    <w:rsid w:val="0007574B"/>
  </w:style>
  <w:style w:type="paragraph" w:customStyle="1" w:styleId="0ADB6B9C128383418F1E6FA99F75926F">
    <w:name w:val="0ADB6B9C128383418F1E6FA99F75926F"/>
    <w:rsid w:val="0007574B"/>
  </w:style>
  <w:style w:type="paragraph" w:customStyle="1" w:styleId="D805A29AEDCDA84AB1409B467F755DFE">
    <w:name w:val="D805A29AEDCDA84AB1409B467F755DFE"/>
    <w:rsid w:val="0007574B"/>
  </w:style>
  <w:style w:type="paragraph" w:customStyle="1" w:styleId="E930D87EC8A01844B8C7CA02B40C92BE">
    <w:name w:val="E930D87EC8A01844B8C7CA02B40C92BE"/>
    <w:rsid w:val="0007574B"/>
  </w:style>
  <w:style w:type="paragraph" w:customStyle="1" w:styleId="F782137D2165F84FA06C726D3C0DCE0A">
    <w:name w:val="F782137D2165F84FA06C726D3C0DCE0A"/>
    <w:rsid w:val="0007574B"/>
  </w:style>
  <w:style w:type="paragraph" w:customStyle="1" w:styleId="D1065ADDFDD846458961FC23C7112F7A">
    <w:name w:val="D1065ADDFDD846458961FC23C7112F7A"/>
    <w:rsid w:val="0007574B"/>
  </w:style>
  <w:style w:type="paragraph" w:customStyle="1" w:styleId="A1CA3A1746C98C45A7A1E60B11DFCDD5">
    <w:name w:val="A1CA3A1746C98C45A7A1E60B11DFCDD5"/>
    <w:rsid w:val="0007574B"/>
  </w:style>
  <w:style w:type="paragraph" w:customStyle="1" w:styleId="3620E000CAD5BF4D8FD8E3C0D1925344">
    <w:name w:val="3620E000CAD5BF4D8FD8E3C0D1925344"/>
    <w:rsid w:val="0007574B"/>
  </w:style>
  <w:style w:type="paragraph" w:customStyle="1" w:styleId="88EEAA0A55A6604BAA10C5CD68F1341D">
    <w:name w:val="88EEAA0A55A6604BAA10C5CD68F1341D"/>
    <w:rsid w:val="0007574B"/>
  </w:style>
  <w:style w:type="paragraph" w:customStyle="1" w:styleId="682BD5CC242D0543AE53BC755F031BB2">
    <w:name w:val="682BD5CC242D0543AE53BC755F031BB2"/>
    <w:rsid w:val="0007574B"/>
  </w:style>
  <w:style w:type="paragraph" w:customStyle="1" w:styleId="BAD695F39E2D844892E6972ACC9B7966">
    <w:name w:val="BAD695F39E2D844892E6972ACC9B7966"/>
    <w:rsid w:val="0007574B"/>
  </w:style>
  <w:style w:type="paragraph" w:customStyle="1" w:styleId="814525D8EA3E424EA9B5302E020CA13B">
    <w:name w:val="814525D8EA3E424EA9B5302E020CA13B"/>
    <w:rsid w:val="0007574B"/>
  </w:style>
  <w:style w:type="paragraph" w:customStyle="1" w:styleId="ADD66B49D445B24BA4336F36079F66F8">
    <w:name w:val="ADD66B49D445B24BA4336F36079F66F8"/>
    <w:rsid w:val="0007574B"/>
  </w:style>
  <w:style w:type="paragraph" w:customStyle="1" w:styleId="A6A09281F9BC534C9FACE83D6DE23A8C">
    <w:name w:val="A6A09281F9BC534C9FACE83D6DE23A8C"/>
    <w:rsid w:val="0007574B"/>
  </w:style>
  <w:style w:type="paragraph" w:customStyle="1" w:styleId="9F18BB7CD523F3428A72FDCA8B314016">
    <w:name w:val="9F18BB7CD523F3428A72FDCA8B314016"/>
    <w:rsid w:val="0007574B"/>
  </w:style>
  <w:style w:type="paragraph" w:customStyle="1" w:styleId="9849FCF6F0DE5045AA8AAE2A1BF66A63">
    <w:name w:val="9849FCF6F0DE5045AA8AAE2A1BF66A63"/>
    <w:rsid w:val="0007574B"/>
  </w:style>
  <w:style w:type="paragraph" w:customStyle="1" w:styleId="0BAC4F691001E146B6204954FBA7E5C4">
    <w:name w:val="0BAC4F691001E146B6204954FBA7E5C4"/>
    <w:rsid w:val="0007574B"/>
  </w:style>
  <w:style w:type="paragraph" w:customStyle="1" w:styleId="A00E28E11C6E8C4091B50E6A5538A331">
    <w:name w:val="A00E28E11C6E8C4091B50E6A5538A331"/>
    <w:rsid w:val="0007574B"/>
  </w:style>
  <w:style w:type="paragraph" w:customStyle="1" w:styleId="52D47A3A9144F941974F395075CE9836">
    <w:name w:val="52D47A3A9144F941974F395075CE9836"/>
    <w:rsid w:val="0007574B"/>
  </w:style>
  <w:style w:type="paragraph" w:customStyle="1" w:styleId="2D38ACA32A772F47973E3CF47A70B1AD">
    <w:name w:val="2D38ACA32A772F47973E3CF47A70B1AD"/>
    <w:rsid w:val="0007574B"/>
  </w:style>
  <w:style w:type="paragraph" w:customStyle="1" w:styleId="D33ACBE64F6E8942B78D4610BD90666F">
    <w:name w:val="D33ACBE64F6E8942B78D4610BD90666F"/>
    <w:rsid w:val="0007574B"/>
  </w:style>
  <w:style w:type="paragraph" w:customStyle="1" w:styleId="1DA3DD162A738945B27D620795025DBC">
    <w:name w:val="1DA3DD162A738945B27D620795025DBC"/>
    <w:rsid w:val="0007574B"/>
  </w:style>
  <w:style w:type="paragraph" w:customStyle="1" w:styleId="E8B538361EFE954D958D200F683B80E8">
    <w:name w:val="E8B538361EFE954D958D200F683B80E8"/>
  </w:style>
  <w:style w:type="paragraph" w:customStyle="1" w:styleId="57ECF80D7D17B94AB9EE98C475AE9DFA">
    <w:name w:val="57ECF80D7D17B94AB9EE98C475AE9DFA"/>
  </w:style>
  <w:style w:type="paragraph" w:customStyle="1" w:styleId="A147A1E1D770CE488C1E8F01A2E65B67">
    <w:name w:val="A147A1E1D770CE488C1E8F01A2E65B67"/>
  </w:style>
  <w:style w:type="paragraph" w:customStyle="1" w:styleId="4A0A84FF77260043A5A0BC70DA5A72E6">
    <w:name w:val="4A0A84FF77260043A5A0BC70DA5A72E6"/>
  </w:style>
  <w:style w:type="paragraph" w:customStyle="1" w:styleId="EDA457A22238C648B603C618F7403FC3">
    <w:name w:val="EDA457A22238C648B603C618F7403FC3"/>
  </w:style>
  <w:style w:type="paragraph" w:customStyle="1" w:styleId="55EFEDDDE1D4F3409D6B575F0BC3D6F1">
    <w:name w:val="55EFEDDDE1D4F3409D6B575F0BC3D6F1"/>
  </w:style>
  <w:style w:type="paragraph" w:customStyle="1" w:styleId="426142ACE3F9D74181E9FFD35549AFB0">
    <w:name w:val="426142ACE3F9D74181E9FFD35549AFB0"/>
  </w:style>
  <w:style w:type="paragraph" w:customStyle="1" w:styleId="69E280E1AB79D846B9630F64890702DA">
    <w:name w:val="69E280E1AB79D846B9630F64890702DA"/>
  </w:style>
  <w:style w:type="paragraph" w:customStyle="1" w:styleId="A408422726E66E40BBA2410B11D8D2F4">
    <w:name w:val="A408422726E66E40BBA2410B11D8D2F4"/>
  </w:style>
  <w:style w:type="paragraph" w:customStyle="1" w:styleId="F71EC4AE276ACB448D7E51643A518786">
    <w:name w:val="F71EC4AE276ACB448D7E51643A518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TotalTime>
  <Pages>15</Pages>
  <Words>796</Words>
  <Characters>4349</Characters>
  <Application>Microsoft Office Word</Application>
  <DocSecurity>0</DocSecurity>
  <Lines>189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Tian, Dora</cp:lastModifiedBy>
  <cp:revision>2</cp:revision>
  <dcterms:created xsi:type="dcterms:W3CDTF">2022-04-09T23:07:00Z</dcterms:created>
  <dcterms:modified xsi:type="dcterms:W3CDTF">2022-04-09T23:07:00Z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